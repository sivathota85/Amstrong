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48D" w:rsidRPr="006F6B5C" w:rsidRDefault="00D0348D" w:rsidP="00D0348D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JavaScript is </w:t>
      </w:r>
      <w:r w:rsidRPr="006F6B5C">
        <w:rPr>
          <w:rStyle w:val="Emphasis"/>
          <w:color w:val="000000"/>
        </w:rPr>
        <w:t>an object-based scripting language</w:t>
      </w:r>
      <w:r w:rsidRPr="006F6B5C">
        <w:rPr>
          <w:color w:val="000000"/>
        </w:rPr>
        <w:t> which is lightweight and cross-platform.</w:t>
      </w:r>
    </w:p>
    <w:p w:rsidR="00D0348D" w:rsidRPr="006F6B5C" w:rsidRDefault="00D0348D" w:rsidP="00D0348D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JavaScript is not a compiled language, but it is a translated language. The JavaScript Translator (embedded in the browser) is responsible for translating the JavaScript code for the web browser.</w:t>
      </w:r>
    </w:p>
    <w:p w:rsidR="00D0348D" w:rsidRPr="006F6B5C" w:rsidRDefault="00D0348D" w:rsidP="00D0348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610B38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color w:val="610B38"/>
          <w:sz w:val="24"/>
          <w:szCs w:val="24"/>
        </w:rPr>
        <w:t>Features of JavaScript</w:t>
      </w:r>
    </w:p>
    <w:p w:rsidR="00D0348D" w:rsidRPr="006F6B5C" w:rsidRDefault="00D0348D" w:rsidP="00D0348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following features of JavaScript:</w:t>
      </w:r>
    </w:p>
    <w:p w:rsidR="00D0348D" w:rsidRPr="006F6B5C" w:rsidRDefault="00D0348D" w:rsidP="00D0348D">
      <w:pPr>
        <w:numPr>
          <w:ilvl w:val="0"/>
          <w:numId w:val="1"/>
        </w:numPr>
        <w:shd w:val="clear" w:color="auto" w:fill="FFFFFF"/>
        <w:spacing w:before="43" w:after="100" w:afterAutospacing="1" w:line="22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</w:rPr>
        <w:t>All popular web browsers support JavaScript as they provide built-in execution environments.</w:t>
      </w:r>
    </w:p>
    <w:p w:rsidR="00D0348D" w:rsidRPr="006F6B5C" w:rsidRDefault="00D0348D" w:rsidP="00D0348D">
      <w:pPr>
        <w:numPr>
          <w:ilvl w:val="0"/>
          <w:numId w:val="1"/>
        </w:numPr>
        <w:shd w:val="clear" w:color="auto" w:fill="FFFFFF"/>
        <w:spacing w:before="43" w:after="100" w:afterAutospacing="1" w:line="22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 follows the syntax and structure of the C programming language. Thus, it is a structured programming language.</w:t>
      </w:r>
    </w:p>
    <w:p w:rsidR="00D0348D" w:rsidRPr="006F6B5C" w:rsidRDefault="00D0348D" w:rsidP="00D0348D">
      <w:pPr>
        <w:numPr>
          <w:ilvl w:val="0"/>
          <w:numId w:val="1"/>
        </w:numPr>
        <w:shd w:val="clear" w:color="auto" w:fill="FFFFFF"/>
        <w:spacing w:before="43" w:after="100" w:afterAutospacing="1" w:line="22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JavaScript is a </w:t>
      </w:r>
      <w:proofErr w:type="spellStart"/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</w:rPr>
        <w:t>weakly</w:t>
      </w:r>
      <w:proofErr w:type="spellEnd"/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typed language, where certain types are implicitly cast (depending on the operation).</w:t>
      </w:r>
    </w:p>
    <w:p w:rsidR="00D0348D" w:rsidRPr="006F6B5C" w:rsidRDefault="00D0348D" w:rsidP="00D0348D">
      <w:pPr>
        <w:numPr>
          <w:ilvl w:val="0"/>
          <w:numId w:val="1"/>
        </w:numPr>
        <w:shd w:val="clear" w:color="auto" w:fill="FFFFFF"/>
        <w:spacing w:before="43" w:after="100" w:afterAutospacing="1" w:line="22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 is an object-oriented programming language that uses prototypes rather than using classes for inheritance.</w:t>
      </w:r>
    </w:p>
    <w:p w:rsidR="00D0348D" w:rsidRPr="006F6B5C" w:rsidRDefault="00D0348D" w:rsidP="00D0348D">
      <w:pPr>
        <w:numPr>
          <w:ilvl w:val="0"/>
          <w:numId w:val="1"/>
        </w:numPr>
        <w:shd w:val="clear" w:color="auto" w:fill="FFFFFF"/>
        <w:spacing w:before="43" w:after="100" w:afterAutospacing="1" w:line="22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</w:rPr>
        <w:t>It is a light-weighted and interpreted language.</w:t>
      </w:r>
    </w:p>
    <w:p w:rsidR="00D0348D" w:rsidRPr="006F6B5C" w:rsidRDefault="00D0348D" w:rsidP="00D0348D">
      <w:pPr>
        <w:numPr>
          <w:ilvl w:val="0"/>
          <w:numId w:val="1"/>
        </w:numPr>
        <w:shd w:val="clear" w:color="auto" w:fill="FFFFFF"/>
        <w:spacing w:before="43" w:after="100" w:afterAutospacing="1" w:line="22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</w:rPr>
        <w:t>It is a case-sensitive language.</w:t>
      </w:r>
    </w:p>
    <w:p w:rsidR="00D0348D" w:rsidRPr="006F6B5C" w:rsidRDefault="00D0348D" w:rsidP="00D0348D">
      <w:pPr>
        <w:numPr>
          <w:ilvl w:val="0"/>
          <w:numId w:val="1"/>
        </w:numPr>
        <w:shd w:val="clear" w:color="auto" w:fill="FFFFFF"/>
        <w:spacing w:before="43" w:after="100" w:afterAutospacing="1" w:line="22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JavaScript is supportable in several operating systems including, Windows, </w:t>
      </w:r>
      <w:proofErr w:type="spellStart"/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</w:rPr>
        <w:t>macOS</w:t>
      </w:r>
      <w:proofErr w:type="spellEnd"/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</w:rPr>
        <w:t>, etc.</w:t>
      </w:r>
    </w:p>
    <w:p w:rsidR="00D0348D" w:rsidRPr="006F6B5C" w:rsidRDefault="00D0348D" w:rsidP="00D0348D">
      <w:pPr>
        <w:numPr>
          <w:ilvl w:val="0"/>
          <w:numId w:val="1"/>
        </w:numPr>
        <w:shd w:val="clear" w:color="auto" w:fill="FFFFFF"/>
        <w:spacing w:before="43" w:after="100" w:afterAutospacing="1" w:line="22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</w:rPr>
        <w:t>It provides good control to the users over the web browsers.</w:t>
      </w:r>
    </w:p>
    <w:p w:rsidR="00D0348D" w:rsidRPr="006F6B5C" w:rsidRDefault="00D0348D" w:rsidP="00D0348D">
      <w:pPr>
        <w:pStyle w:val="Heading2"/>
        <w:shd w:val="clear" w:color="auto" w:fill="FFFFFF"/>
        <w:spacing w:line="312" w:lineRule="atLeast"/>
        <w:rPr>
          <w:b w:val="0"/>
          <w:bCs w:val="0"/>
          <w:color w:val="610B38"/>
          <w:sz w:val="24"/>
          <w:szCs w:val="24"/>
        </w:rPr>
      </w:pPr>
      <w:r w:rsidRPr="006F6B5C">
        <w:rPr>
          <w:b w:val="0"/>
          <w:bCs w:val="0"/>
          <w:color w:val="610B38"/>
          <w:sz w:val="24"/>
          <w:szCs w:val="24"/>
        </w:rPr>
        <w:t>Application of JavaScript</w:t>
      </w:r>
    </w:p>
    <w:p w:rsidR="00D0348D" w:rsidRPr="006F6B5C" w:rsidRDefault="00D0348D" w:rsidP="00D0348D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JavaScript is used to create interactive websites. It is mainly used for:</w:t>
      </w:r>
    </w:p>
    <w:p w:rsidR="00D0348D" w:rsidRPr="006F6B5C" w:rsidRDefault="00D0348D" w:rsidP="00D0348D">
      <w:pPr>
        <w:numPr>
          <w:ilvl w:val="0"/>
          <w:numId w:val="2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Client-side validation,</w:t>
      </w:r>
    </w:p>
    <w:p w:rsidR="00D0348D" w:rsidRPr="006F6B5C" w:rsidRDefault="00D0348D" w:rsidP="00D0348D">
      <w:pPr>
        <w:numPr>
          <w:ilvl w:val="0"/>
          <w:numId w:val="2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Dynamic drop-down menus,</w:t>
      </w:r>
    </w:p>
    <w:p w:rsidR="00D0348D" w:rsidRPr="006F6B5C" w:rsidRDefault="00D0348D" w:rsidP="00D0348D">
      <w:pPr>
        <w:numPr>
          <w:ilvl w:val="0"/>
          <w:numId w:val="2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Displaying date and time,</w:t>
      </w:r>
    </w:p>
    <w:p w:rsidR="00D0348D" w:rsidRPr="006F6B5C" w:rsidRDefault="00D0348D" w:rsidP="00D0348D">
      <w:pPr>
        <w:numPr>
          <w:ilvl w:val="0"/>
          <w:numId w:val="2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Displaying pop-up windows and dialog boxes (like an alert dialog box, confirm dialog box and prompt dialog box),</w:t>
      </w:r>
    </w:p>
    <w:p w:rsidR="006F6B5C" w:rsidRDefault="00D0348D" w:rsidP="006F6B5C">
      <w:pPr>
        <w:numPr>
          <w:ilvl w:val="0"/>
          <w:numId w:val="2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Displaying clocks etc.</w:t>
      </w:r>
    </w:p>
    <w:p w:rsidR="00D0348D" w:rsidRPr="006F6B5C" w:rsidRDefault="00D0348D" w:rsidP="006F6B5C">
      <w:p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610B38"/>
          <w:sz w:val="24"/>
          <w:szCs w:val="24"/>
        </w:rPr>
        <w:t>JavaScript Example</w:t>
      </w:r>
    </w:p>
    <w:p w:rsidR="00D0348D" w:rsidRPr="006F6B5C" w:rsidRDefault="00D0348D" w:rsidP="00D0348D">
      <w:pPr>
        <w:numPr>
          <w:ilvl w:val="0"/>
          <w:numId w:val="3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D0348D" w:rsidRPr="006F6B5C" w:rsidRDefault="00D0348D" w:rsidP="00D0348D">
      <w:pPr>
        <w:numPr>
          <w:ilvl w:val="0"/>
          <w:numId w:val="3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document.write("Hello JavaScript by JavaScript");  </w:t>
      </w:r>
    </w:p>
    <w:p w:rsidR="000B4A2B" w:rsidRPr="006F6B5C" w:rsidRDefault="00D0348D" w:rsidP="000B4A2B">
      <w:pPr>
        <w:numPr>
          <w:ilvl w:val="0"/>
          <w:numId w:val="3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0B4A2B" w:rsidRPr="006F6B5C" w:rsidRDefault="000B4A2B" w:rsidP="000B4A2B">
      <w:pPr>
        <w:shd w:val="clear" w:color="auto" w:fill="FFFFFF"/>
        <w:spacing w:after="0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0B4A2B" w:rsidRPr="006F6B5C" w:rsidRDefault="000B4A2B" w:rsidP="000B4A2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610B38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color w:val="610B38"/>
          <w:sz w:val="24"/>
          <w:szCs w:val="24"/>
        </w:rPr>
        <w:t>2) JavaScript Example : code between the head tag</w:t>
      </w:r>
    </w:p>
    <w:p w:rsidR="000B4A2B" w:rsidRPr="006F6B5C" w:rsidRDefault="000B4A2B" w:rsidP="000B4A2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</w:rPr>
        <w:t>Let’s see the same example of displaying alert dialog box of JavaScript that is contained inside the head tag.</w:t>
      </w:r>
    </w:p>
    <w:p w:rsidR="000B4A2B" w:rsidRPr="006F6B5C" w:rsidRDefault="000B4A2B" w:rsidP="000B4A2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In this example, we are creating a function </w:t>
      </w:r>
      <w:proofErr w:type="spellStart"/>
      <w:proofErr w:type="gramStart"/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</w:rPr>
        <w:t>msg</w:t>
      </w:r>
      <w:proofErr w:type="spellEnd"/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To create function in JavaScript, you need to write function with </w:t>
      </w:r>
      <w:proofErr w:type="spellStart"/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</w:rPr>
        <w:t>function_name</w:t>
      </w:r>
      <w:proofErr w:type="spellEnd"/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given below.</w:t>
      </w:r>
    </w:p>
    <w:p w:rsidR="000B4A2B" w:rsidRPr="006F6B5C" w:rsidRDefault="000B4A2B" w:rsidP="000B4A2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call function, you need to work on event. Here we are using </w:t>
      </w:r>
      <w:proofErr w:type="spellStart"/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</w:rPr>
        <w:t>onclick</w:t>
      </w:r>
      <w:proofErr w:type="spellEnd"/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event to call </w:t>
      </w:r>
      <w:proofErr w:type="spellStart"/>
      <w:proofErr w:type="gramStart"/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</w:rPr>
        <w:t>msg</w:t>
      </w:r>
      <w:proofErr w:type="spellEnd"/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</w:rPr>
        <w:t>) function.</w:t>
      </w:r>
    </w:p>
    <w:p w:rsidR="000B4A2B" w:rsidRPr="006F6B5C" w:rsidRDefault="000B4A2B" w:rsidP="000B4A2B">
      <w:pPr>
        <w:numPr>
          <w:ilvl w:val="0"/>
          <w:numId w:val="4"/>
        </w:numPr>
        <w:shd w:val="clear" w:color="auto" w:fill="FFFFFF"/>
        <w:spacing w:after="0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&lt;html&gt;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0B4A2B" w:rsidRPr="006F6B5C" w:rsidRDefault="000B4A2B" w:rsidP="000B4A2B">
      <w:pPr>
        <w:numPr>
          <w:ilvl w:val="0"/>
          <w:numId w:val="4"/>
        </w:numPr>
        <w:shd w:val="clear" w:color="auto" w:fill="FFFFFF"/>
        <w:spacing w:after="0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&lt;head&gt;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0B4A2B" w:rsidRPr="006F6B5C" w:rsidRDefault="000B4A2B" w:rsidP="000B4A2B">
      <w:pPr>
        <w:numPr>
          <w:ilvl w:val="0"/>
          <w:numId w:val="4"/>
        </w:numPr>
        <w:shd w:val="clear" w:color="auto" w:fill="FFFFFF"/>
        <w:spacing w:after="0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&lt;script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6F6B5C">
        <w:rPr>
          <w:rFonts w:ascii="Times New Roman" w:eastAsia="Times New Roman" w:hAnsi="Times New Roman" w:cs="Times New Roman"/>
          <w:color w:val="FF0000"/>
          <w:sz w:val="24"/>
          <w:szCs w:val="24"/>
        </w:rPr>
        <w:t>type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Fonts w:ascii="Times New Roman" w:eastAsia="Times New Roman" w:hAnsi="Times New Roman" w:cs="Times New Roman"/>
          <w:color w:val="0000FF"/>
          <w:sz w:val="24"/>
          <w:szCs w:val="24"/>
        </w:rPr>
        <w:t>"text/</w:t>
      </w:r>
      <w:proofErr w:type="spellStart"/>
      <w:r w:rsidRPr="006F6B5C">
        <w:rPr>
          <w:rFonts w:ascii="Times New Roman" w:eastAsia="Times New Roman" w:hAnsi="Times New Roman" w:cs="Times New Roman"/>
          <w:color w:val="0000FF"/>
          <w:sz w:val="24"/>
          <w:szCs w:val="24"/>
        </w:rPr>
        <w:t>javascript</w:t>
      </w:r>
      <w:proofErr w:type="spellEnd"/>
      <w:r w:rsidRPr="006F6B5C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6F6B5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&gt;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0B4A2B" w:rsidRPr="006F6B5C" w:rsidRDefault="000B4A2B" w:rsidP="000B4A2B">
      <w:pPr>
        <w:numPr>
          <w:ilvl w:val="0"/>
          <w:numId w:val="4"/>
        </w:numPr>
        <w:shd w:val="clear" w:color="auto" w:fill="FFFFFF"/>
        <w:spacing w:after="0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function </w:t>
      </w:r>
      <w:proofErr w:type="spellStart"/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msg</w:t>
      </w:r>
      <w:proofErr w:type="spellEnd"/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(){  </w:t>
      </w:r>
    </w:p>
    <w:p w:rsidR="000B4A2B" w:rsidRPr="006F6B5C" w:rsidRDefault="000B4A2B" w:rsidP="000B4A2B">
      <w:pPr>
        <w:numPr>
          <w:ilvl w:val="0"/>
          <w:numId w:val="4"/>
        </w:numPr>
        <w:shd w:val="clear" w:color="auto" w:fill="FFFFFF"/>
        <w:spacing w:after="0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alert("Hello </w:t>
      </w:r>
      <w:proofErr w:type="spellStart"/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Javatpoint</w:t>
      </w:r>
      <w:proofErr w:type="spellEnd"/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");  </w:t>
      </w:r>
    </w:p>
    <w:p w:rsidR="000B4A2B" w:rsidRPr="006F6B5C" w:rsidRDefault="000B4A2B" w:rsidP="000B4A2B">
      <w:pPr>
        <w:numPr>
          <w:ilvl w:val="0"/>
          <w:numId w:val="4"/>
        </w:numPr>
        <w:shd w:val="clear" w:color="auto" w:fill="FFFFFF"/>
        <w:spacing w:after="0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0B4A2B" w:rsidRPr="006F6B5C" w:rsidRDefault="000B4A2B" w:rsidP="000B4A2B">
      <w:pPr>
        <w:numPr>
          <w:ilvl w:val="0"/>
          <w:numId w:val="4"/>
        </w:numPr>
        <w:shd w:val="clear" w:color="auto" w:fill="FFFFFF"/>
        <w:spacing w:after="0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&lt;/script&gt;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0B4A2B" w:rsidRPr="006F6B5C" w:rsidRDefault="000B4A2B" w:rsidP="000B4A2B">
      <w:pPr>
        <w:numPr>
          <w:ilvl w:val="0"/>
          <w:numId w:val="4"/>
        </w:numPr>
        <w:shd w:val="clear" w:color="auto" w:fill="FFFFFF"/>
        <w:spacing w:after="0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&lt;/head&gt;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0B4A2B" w:rsidRPr="006F6B5C" w:rsidRDefault="000B4A2B" w:rsidP="000B4A2B">
      <w:pPr>
        <w:numPr>
          <w:ilvl w:val="0"/>
          <w:numId w:val="4"/>
        </w:numPr>
        <w:shd w:val="clear" w:color="auto" w:fill="FFFFFF"/>
        <w:spacing w:after="0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&lt;body&gt;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0B4A2B" w:rsidRPr="006F6B5C" w:rsidRDefault="000B4A2B" w:rsidP="000B4A2B">
      <w:pPr>
        <w:numPr>
          <w:ilvl w:val="0"/>
          <w:numId w:val="4"/>
        </w:numPr>
        <w:shd w:val="clear" w:color="auto" w:fill="FFFFFF"/>
        <w:spacing w:after="0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&lt;p&gt;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Welcome to JavaScript</w:t>
      </w:r>
      <w:r w:rsidRPr="006F6B5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&lt;/p&gt;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0B4A2B" w:rsidRPr="006F6B5C" w:rsidRDefault="000B4A2B" w:rsidP="000B4A2B">
      <w:pPr>
        <w:numPr>
          <w:ilvl w:val="0"/>
          <w:numId w:val="4"/>
        </w:numPr>
        <w:shd w:val="clear" w:color="auto" w:fill="FFFFFF"/>
        <w:spacing w:after="0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&lt;form&gt;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0B4A2B" w:rsidRPr="006F6B5C" w:rsidRDefault="000B4A2B" w:rsidP="000B4A2B">
      <w:pPr>
        <w:numPr>
          <w:ilvl w:val="0"/>
          <w:numId w:val="4"/>
        </w:numPr>
        <w:shd w:val="clear" w:color="auto" w:fill="FFFFFF"/>
        <w:spacing w:after="0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&lt;input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6F6B5C">
        <w:rPr>
          <w:rFonts w:ascii="Times New Roman" w:eastAsia="Times New Roman" w:hAnsi="Times New Roman" w:cs="Times New Roman"/>
          <w:color w:val="FF0000"/>
          <w:sz w:val="24"/>
          <w:szCs w:val="24"/>
        </w:rPr>
        <w:t>type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Fonts w:ascii="Times New Roman" w:eastAsia="Times New Roman" w:hAnsi="Times New Roman" w:cs="Times New Roman"/>
          <w:color w:val="0000FF"/>
          <w:sz w:val="24"/>
          <w:szCs w:val="24"/>
        </w:rPr>
        <w:t>"button"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6F6B5C">
        <w:rPr>
          <w:rFonts w:ascii="Times New Roman" w:eastAsia="Times New Roman" w:hAnsi="Times New Roman" w:cs="Times New Roman"/>
          <w:color w:val="FF0000"/>
          <w:sz w:val="24"/>
          <w:szCs w:val="24"/>
        </w:rPr>
        <w:t>value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Fonts w:ascii="Times New Roman" w:eastAsia="Times New Roman" w:hAnsi="Times New Roman" w:cs="Times New Roman"/>
          <w:color w:val="0000FF"/>
          <w:sz w:val="24"/>
          <w:szCs w:val="24"/>
        </w:rPr>
        <w:t>"click"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F6B5C">
        <w:rPr>
          <w:rFonts w:ascii="Times New Roman" w:eastAsia="Times New Roman" w:hAnsi="Times New Roman" w:cs="Times New Roman"/>
          <w:color w:val="FF0000"/>
          <w:sz w:val="24"/>
          <w:szCs w:val="24"/>
        </w:rPr>
        <w:t>onclick</w:t>
      </w:r>
      <w:proofErr w:type="spellEnd"/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6F6B5C">
        <w:rPr>
          <w:rFonts w:ascii="Times New Roman" w:eastAsia="Times New Roman" w:hAnsi="Times New Roman" w:cs="Times New Roman"/>
          <w:color w:val="0000FF"/>
          <w:sz w:val="24"/>
          <w:szCs w:val="24"/>
        </w:rPr>
        <w:t>msg</w:t>
      </w:r>
      <w:proofErr w:type="spellEnd"/>
      <w:r w:rsidRPr="006F6B5C">
        <w:rPr>
          <w:rFonts w:ascii="Times New Roman" w:eastAsia="Times New Roman" w:hAnsi="Times New Roman" w:cs="Times New Roman"/>
          <w:color w:val="0000FF"/>
          <w:sz w:val="24"/>
          <w:szCs w:val="24"/>
        </w:rPr>
        <w:t>()"</w:t>
      </w:r>
      <w:r w:rsidRPr="006F6B5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/&gt;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0B4A2B" w:rsidRPr="006F6B5C" w:rsidRDefault="000B4A2B" w:rsidP="000B4A2B">
      <w:pPr>
        <w:numPr>
          <w:ilvl w:val="0"/>
          <w:numId w:val="4"/>
        </w:numPr>
        <w:shd w:val="clear" w:color="auto" w:fill="FFFFFF"/>
        <w:spacing w:after="0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&lt;/form&gt;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0B4A2B" w:rsidRPr="006F6B5C" w:rsidRDefault="000B4A2B" w:rsidP="000B4A2B">
      <w:pPr>
        <w:numPr>
          <w:ilvl w:val="0"/>
          <w:numId w:val="4"/>
        </w:numPr>
        <w:shd w:val="clear" w:color="auto" w:fill="FFFFFF"/>
        <w:spacing w:after="0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&lt;/body&gt;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0B4A2B" w:rsidRPr="006F6B5C" w:rsidRDefault="000B4A2B" w:rsidP="000B4A2B">
      <w:pPr>
        <w:numPr>
          <w:ilvl w:val="0"/>
          <w:numId w:val="4"/>
        </w:numPr>
        <w:shd w:val="clear" w:color="auto" w:fill="FFFFFF"/>
        <w:spacing w:after="86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&lt;/html&gt;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C54628" w:rsidRPr="006F6B5C" w:rsidRDefault="00C54628" w:rsidP="00C54628">
      <w:pPr>
        <w:pStyle w:val="Heading1"/>
        <w:shd w:val="clear" w:color="auto" w:fill="FFFFFF"/>
        <w:spacing w:before="54" w:line="312" w:lineRule="atLeast"/>
        <w:rPr>
          <w:rFonts w:ascii="Times New Roman" w:hAnsi="Times New Roman" w:cs="Times New Roman"/>
          <w:b w:val="0"/>
          <w:bCs w:val="0"/>
          <w:color w:val="610B38"/>
          <w:sz w:val="24"/>
          <w:szCs w:val="24"/>
        </w:rPr>
      </w:pPr>
      <w:r w:rsidRPr="006F6B5C">
        <w:rPr>
          <w:rFonts w:ascii="Times New Roman" w:hAnsi="Times New Roman" w:cs="Times New Roman"/>
          <w:b w:val="0"/>
          <w:bCs w:val="0"/>
          <w:color w:val="610B38"/>
          <w:sz w:val="24"/>
          <w:szCs w:val="24"/>
        </w:rPr>
        <w:t>External JavaScript file</w:t>
      </w:r>
    </w:p>
    <w:p w:rsidR="00C54628" w:rsidRPr="006F6B5C" w:rsidRDefault="00C54628" w:rsidP="00C54628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We can create external JavaScript file and embed it in many html page.</w:t>
      </w:r>
    </w:p>
    <w:p w:rsidR="00C54628" w:rsidRPr="006F6B5C" w:rsidRDefault="00C54628" w:rsidP="00C54628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It provides </w:t>
      </w:r>
      <w:r w:rsidRPr="006F6B5C">
        <w:rPr>
          <w:rStyle w:val="Strong"/>
          <w:color w:val="000000"/>
        </w:rPr>
        <w:t>code re usability</w:t>
      </w:r>
      <w:r w:rsidRPr="006F6B5C">
        <w:rPr>
          <w:color w:val="000000"/>
        </w:rPr>
        <w:t> because single JavaScript file can be used in several html pages.</w:t>
      </w:r>
    </w:p>
    <w:p w:rsidR="00C54628" w:rsidRPr="006F6B5C" w:rsidRDefault="00C54628" w:rsidP="00C54628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An external JavaScript file must be saved by .</w:t>
      </w:r>
      <w:proofErr w:type="spellStart"/>
      <w:r w:rsidRPr="006F6B5C">
        <w:rPr>
          <w:color w:val="000000"/>
        </w:rPr>
        <w:t>js</w:t>
      </w:r>
      <w:proofErr w:type="spellEnd"/>
      <w:r w:rsidRPr="006F6B5C">
        <w:rPr>
          <w:color w:val="000000"/>
        </w:rPr>
        <w:t xml:space="preserve"> extension. It is recommended to embed all JavaScript files into a single file. It increases the speed of the webpage.</w:t>
      </w:r>
    </w:p>
    <w:p w:rsidR="00C54628" w:rsidRPr="006F6B5C" w:rsidRDefault="00C54628" w:rsidP="00C54628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Let's create an external </w:t>
      </w:r>
      <w:hyperlink r:id="rId5" w:history="1">
        <w:r w:rsidRPr="006F6B5C">
          <w:rPr>
            <w:rStyle w:val="Hyperlink"/>
            <w:rFonts w:eastAsiaTheme="majorEastAsia"/>
            <w:color w:val="008000"/>
          </w:rPr>
          <w:t>JavaScript</w:t>
        </w:r>
      </w:hyperlink>
      <w:r w:rsidRPr="006F6B5C">
        <w:rPr>
          <w:color w:val="000000"/>
        </w:rPr>
        <w:t xml:space="preserve"> file that prints Hello </w:t>
      </w:r>
      <w:proofErr w:type="spellStart"/>
      <w:r w:rsidRPr="006F6B5C">
        <w:rPr>
          <w:color w:val="000000"/>
        </w:rPr>
        <w:t>Javatpoint</w:t>
      </w:r>
      <w:proofErr w:type="spellEnd"/>
      <w:r w:rsidRPr="006F6B5C">
        <w:rPr>
          <w:color w:val="000000"/>
        </w:rPr>
        <w:t xml:space="preserve"> in </w:t>
      </w:r>
      <w:proofErr w:type="gramStart"/>
      <w:r w:rsidRPr="006F6B5C">
        <w:rPr>
          <w:color w:val="000000"/>
        </w:rPr>
        <w:t>a</w:t>
      </w:r>
      <w:proofErr w:type="gramEnd"/>
      <w:r w:rsidRPr="006F6B5C">
        <w:rPr>
          <w:color w:val="000000"/>
        </w:rPr>
        <w:t xml:space="preserve"> alert dialog box.</w:t>
      </w:r>
    </w:p>
    <w:p w:rsidR="00C54628" w:rsidRPr="006F6B5C" w:rsidRDefault="00C54628" w:rsidP="00C54628">
      <w:pPr>
        <w:pStyle w:val="NormalWeb"/>
        <w:shd w:val="clear" w:color="auto" w:fill="FFFFFF"/>
        <w:rPr>
          <w:color w:val="000000"/>
        </w:rPr>
      </w:pPr>
      <w:r w:rsidRPr="006F6B5C">
        <w:rPr>
          <w:rStyle w:val="Strong"/>
          <w:color w:val="000000"/>
        </w:rPr>
        <w:t>message.js</w:t>
      </w:r>
    </w:p>
    <w:p w:rsidR="00C54628" w:rsidRPr="006F6B5C" w:rsidRDefault="00C54628" w:rsidP="00C54628">
      <w:pPr>
        <w:numPr>
          <w:ilvl w:val="0"/>
          <w:numId w:val="5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function 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msg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(){  </w:t>
      </w:r>
    </w:p>
    <w:p w:rsidR="00C54628" w:rsidRPr="006F6B5C" w:rsidRDefault="00C54628" w:rsidP="00C54628">
      <w:pPr>
        <w:numPr>
          <w:ilvl w:val="0"/>
          <w:numId w:val="5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alert("Hello 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Javatpoint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");  </w:t>
      </w:r>
    </w:p>
    <w:p w:rsidR="00C54628" w:rsidRPr="006F6B5C" w:rsidRDefault="00C54628" w:rsidP="00C54628">
      <w:pPr>
        <w:numPr>
          <w:ilvl w:val="0"/>
          <w:numId w:val="5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C54628" w:rsidRPr="006F6B5C" w:rsidRDefault="00C54628" w:rsidP="00C54628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Let's include the JavaScript file into </w:t>
      </w:r>
      <w:hyperlink r:id="rId6" w:history="1">
        <w:r w:rsidRPr="006F6B5C">
          <w:rPr>
            <w:rStyle w:val="Hyperlink"/>
            <w:rFonts w:eastAsiaTheme="majorEastAsia"/>
            <w:color w:val="008000"/>
          </w:rPr>
          <w:t>html</w:t>
        </w:r>
      </w:hyperlink>
      <w:r w:rsidRPr="006F6B5C">
        <w:rPr>
          <w:color w:val="000000"/>
        </w:rPr>
        <w:t> page. It calls the </w:t>
      </w:r>
      <w:hyperlink r:id="rId7" w:history="1">
        <w:r w:rsidRPr="006F6B5C">
          <w:rPr>
            <w:rStyle w:val="Hyperlink"/>
            <w:rFonts w:eastAsiaTheme="majorEastAsia"/>
            <w:color w:val="008000"/>
          </w:rPr>
          <w:t>JavaScript function</w:t>
        </w:r>
      </w:hyperlink>
      <w:r w:rsidRPr="006F6B5C">
        <w:rPr>
          <w:color w:val="000000"/>
        </w:rPr>
        <w:t> on button click.</w:t>
      </w:r>
    </w:p>
    <w:p w:rsidR="00C54628" w:rsidRPr="006F6B5C" w:rsidRDefault="00C54628" w:rsidP="00C54628">
      <w:pPr>
        <w:pStyle w:val="NormalWeb"/>
        <w:shd w:val="clear" w:color="auto" w:fill="FFFFFF"/>
        <w:rPr>
          <w:color w:val="000000"/>
        </w:rPr>
      </w:pPr>
      <w:r w:rsidRPr="006F6B5C">
        <w:rPr>
          <w:rStyle w:val="Strong"/>
          <w:color w:val="000000"/>
        </w:rPr>
        <w:t>index.html</w:t>
      </w:r>
    </w:p>
    <w:p w:rsidR="00C54628" w:rsidRPr="006F6B5C" w:rsidRDefault="00C54628" w:rsidP="00C54628">
      <w:pPr>
        <w:numPr>
          <w:ilvl w:val="0"/>
          <w:numId w:val="6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html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C54628" w:rsidRPr="006F6B5C" w:rsidRDefault="00C54628" w:rsidP="00C54628">
      <w:pPr>
        <w:numPr>
          <w:ilvl w:val="0"/>
          <w:numId w:val="6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head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C54628" w:rsidRPr="006F6B5C" w:rsidRDefault="00C54628" w:rsidP="00C54628">
      <w:pPr>
        <w:numPr>
          <w:ilvl w:val="0"/>
          <w:numId w:val="6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type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"text/</w:t>
      </w:r>
      <w:proofErr w:type="spellStart"/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javascript</w:t>
      </w:r>
      <w:proofErr w:type="spellEnd"/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"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src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"message.js"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&gt;&lt;/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C54628" w:rsidRPr="006F6B5C" w:rsidRDefault="00C54628" w:rsidP="00C54628">
      <w:pPr>
        <w:numPr>
          <w:ilvl w:val="0"/>
          <w:numId w:val="6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head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C54628" w:rsidRPr="006F6B5C" w:rsidRDefault="00C54628" w:rsidP="00C54628">
      <w:pPr>
        <w:numPr>
          <w:ilvl w:val="0"/>
          <w:numId w:val="6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&lt;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body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C54628" w:rsidRPr="006F6B5C" w:rsidRDefault="00C54628" w:rsidP="00C54628">
      <w:pPr>
        <w:numPr>
          <w:ilvl w:val="0"/>
          <w:numId w:val="6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p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Welcome to JavaScript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p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C54628" w:rsidRPr="006F6B5C" w:rsidRDefault="00C54628" w:rsidP="00C54628">
      <w:pPr>
        <w:numPr>
          <w:ilvl w:val="0"/>
          <w:numId w:val="6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form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C54628" w:rsidRPr="006F6B5C" w:rsidRDefault="00C54628" w:rsidP="00C54628">
      <w:pPr>
        <w:numPr>
          <w:ilvl w:val="0"/>
          <w:numId w:val="6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input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type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"button"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value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"click"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onclick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msg</w:t>
      </w:r>
      <w:proofErr w:type="spellEnd"/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()"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C54628" w:rsidRPr="006F6B5C" w:rsidRDefault="00C54628" w:rsidP="00C54628">
      <w:pPr>
        <w:numPr>
          <w:ilvl w:val="0"/>
          <w:numId w:val="6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form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C54628" w:rsidRPr="006F6B5C" w:rsidRDefault="00C54628" w:rsidP="00C54628">
      <w:pPr>
        <w:numPr>
          <w:ilvl w:val="0"/>
          <w:numId w:val="6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body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C54628" w:rsidRPr="006F6B5C" w:rsidRDefault="00C54628" w:rsidP="00C54628">
      <w:pPr>
        <w:numPr>
          <w:ilvl w:val="0"/>
          <w:numId w:val="6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html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C54628" w:rsidRPr="006F6B5C" w:rsidRDefault="00C54628" w:rsidP="00C54628">
      <w:pPr>
        <w:pStyle w:val="Heading2"/>
        <w:shd w:val="clear" w:color="auto" w:fill="FFFFFF"/>
        <w:spacing w:line="312" w:lineRule="atLeast"/>
        <w:rPr>
          <w:b w:val="0"/>
          <w:bCs w:val="0"/>
          <w:color w:val="610B4B"/>
          <w:sz w:val="24"/>
          <w:szCs w:val="24"/>
        </w:rPr>
      </w:pPr>
      <w:r w:rsidRPr="006F6B5C">
        <w:rPr>
          <w:b w:val="0"/>
          <w:bCs w:val="0"/>
          <w:color w:val="610B4B"/>
          <w:sz w:val="24"/>
          <w:szCs w:val="24"/>
        </w:rPr>
        <w:t>Advantages of External JavaScript</w:t>
      </w:r>
    </w:p>
    <w:p w:rsidR="00C54628" w:rsidRPr="006F6B5C" w:rsidRDefault="00C54628" w:rsidP="00C54628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 xml:space="preserve">There will be following benefits if a user creates an external </w:t>
      </w:r>
      <w:proofErr w:type="spellStart"/>
      <w:r w:rsidRPr="006F6B5C">
        <w:rPr>
          <w:color w:val="000000"/>
        </w:rPr>
        <w:t>javascript</w:t>
      </w:r>
      <w:proofErr w:type="spellEnd"/>
      <w:r w:rsidRPr="006F6B5C">
        <w:rPr>
          <w:color w:val="000000"/>
        </w:rPr>
        <w:t>:</w:t>
      </w:r>
    </w:p>
    <w:p w:rsidR="00C54628" w:rsidRPr="006F6B5C" w:rsidRDefault="00C54628" w:rsidP="00C54628">
      <w:pPr>
        <w:numPr>
          <w:ilvl w:val="0"/>
          <w:numId w:val="7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It helps in the reusability of code in more than one HTML file.</w:t>
      </w:r>
    </w:p>
    <w:p w:rsidR="00C54628" w:rsidRPr="006F6B5C" w:rsidRDefault="00C54628" w:rsidP="00C54628">
      <w:pPr>
        <w:numPr>
          <w:ilvl w:val="0"/>
          <w:numId w:val="7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It allows easy code readability.</w:t>
      </w:r>
    </w:p>
    <w:p w:rsidR="00C54628" w:rsidRPr="006F6B5C" w:rsidRDefault="00C54628" w:rsidP="00C54628">
      <w:pPr>
        <w:numPr>
          <w:ilvl w:val="0"/>
          <w:numId w:val="7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 xml:space="preserve">It is time-efficient as web browsers cache the external 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</w:rPr>
        <w:t>js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</w:rPr>
        <w:t xml:space="preserve"> files, which further reduces the page loading time.</w:t>
      </w:r>
    </w:p>
    <w:p w:rsidR="00C54628" w:rsidRPr="006F6B5C" w:rsidRDefault="00C54628" w:rsidP="00C54628">
      <w:pPr>
        <w:numPr>
          <w:ilvl w:val="0"/>
          <w:numId w:val="7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 xml:space="preserve">It enables both web designers and coders to work with html and 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</w:rPr>
        <w:t>js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</w:rPr>
        <w:t xml:space="preserve"> files 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</w:rPr>
        <w:t>parallelly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</w:rPr>
        <w:t xml:space="preserve"> and separately, i.e., without facing any code conflictions.</w:t>
      </w:r>
    </w:p>
    <w:p w:rsidR="00C54628" w:rsidRPr="006F6B5C" w:rsidRDefault="00C54628" w:rsidP="00C54628">
      <w:pPr>
        <w:numPr>
          <w:ilvl w:val="0"/>
          <w:numId w:val="7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 xml:space="preserve">The length of the code reduces as only we need to specify the location of the 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</w:rPr>
        <w:t>js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</w:rPr>
        <w:t xml:space="preserve"> file.</w:t>
      </w:r>
    </w:p>
    <w:p w:rsidR="00C54628" w:rsidRPr="006F6B5C" w:rsidRDefault="00C54628" w:rsidP="00C54628">
      <w:pPr>
        <w:pStyle w:val="Heading2"/>
        <w:shd w:val="clear" w:color="auto" w:fill="FFFFFF"/>
        <w:spacing w:line="312" w:lineRule="atLeast"/>
        <w:rPr>
          <w:b w:val="0"/>
          <w:bCs w:val="0"/>
          <w:color w:val="610B4B"/>
          <w:sz w:val="24"/>
          <w:szCs w:val="24"/>
        </w:rPr>
      </w:pPr>
      <w:r w:rsidRPr="006F6B5C">
        <w:rPr>
          <w:b w:val="0"/>
          <w:bCs w:val="0"/>
          <w:color w:val="610B4B"/>
          <w:sz w:val="24"/>
          <w:szCs w:val="24"/>
        </w:rPr>
        <w:t>Disadvantages of External JavaScript</w:t>
      </w:r>
    </w:p>
    <w:p w:rsidR="00C54628" w:rsidRPr="006F6B5C" w:rsidRDefault="00C54628" w:rsidP="00C54628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There are the following disadvantages of external files:</w:t>
      </w:r>
    </w:p>
    <w:p w:rsidR="00C54628" w:rsidRPr="006F6B5C" w:rsidRDefault="00C54628" w:rsidP="00C54628">
      <w:pPr>
        <w:numPr>
          <w:ilvl w:val="0"/>
          <w:numId w:val="8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 xml:space="preserve">The stealer may download the coder's code using the </w:t>
      </w:r>
      <w:proofErr w:type="spellStart"/>
      <w:proofErr w:type="gramStart"/>
      <w:r w:rsidRPr="006F6B5C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proofErr w:type="gramEnd"/>
      <w:r w:rsidRPr="006F6B5C">
        <w:rPr>
          <w:rFonts w:ascii="Times New Roman" w:hAnsi="Times New Roman" w:cs="Times New Roman"/>
          <w:color w:val="000000"/>
          <w:sz w:val="24"/>
          <w:szCs w:val="24"/>
        </w:rPr>
        <w:t xml:space="preserve"> of the 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</w:rPr>
        <w:t>js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</w:rPr>
        <w:t xml:space="preserve"> file.</w:t>
      </w:r>
    </w:p>
    <w:p w:rsidR="00C54628" w:rsidRPr="006F6B5C" w:rsidRDefault="00C54628" w:rsidP="00C54628">
      <w:pPr>
        <w:numPr>
          <w:ilvl w:val="0"/>
          <w:numId w:val="8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 xml:space="preserve">If two 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</w:rPr>
        <w:t>js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</w:rPr>
        <w:t xml:space="preserve"> files are dependent on one another, then a failure in one file may affect the execution of the other dependent file.</w:t>
      </w:r>
    </w:p>
    <w:p w:rsidR="00C54628" w:rsidRPr="006F6B5C" w:rsidRDefault="00C54628" w:rsidP="00C54628">
      <w:pPr>
        <w:numPr>
          <w:ilvl w:val="0"/>
          <w:numId w:val="8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 xml:space="preserve">The web browser needs to make an additional http request to get the 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</w:rPr>
        <w:t>js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</w:rPr>
        <w:t xml:space="preserve"> code.</w:t>
      </w:r>
    </w:p>
    <w:p w:rsidR="00C54628" w:rsidRPr="006F6B5C" w:rsidRDefault="00C54628" w:rsidP="00C54628">
      <w:pPr>
        <w:numPr>
          <w:ilvl w:val="0"/>
          <w:numId w:val="8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 xml:space="preserve">A tiny to a large change in the 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</w:rPr>
        <w:t>js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</w:rPr>
        <w:t xml:space="preserve"> code may cause unexpected results in all its dependent files.</w:t>
      </w:r>
    </w:p>
    <w:p w:rsidR="00C54628" w:rsidRPr="006F6B5C" w:rsidRDefault="00C54628" w:rsidP="00C54628">
      <w:pPr>
        <w:numPr>
          <w:ilvl w:val="0"/>
          <w:numId w:val="8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 xml:space="preserve">We need to check each file that depends on the commonly created external 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</w:rPr>
        <w:t xml:space="preserve"> file.</w:t>
      </w:r>
    </w:p>
    <w:p w:rsidR="00C54628" w:rsidRPr="006F6B5C" w:rsidRDefault="00C54628" w:rsidP="00C54628">
      <w:pPr>
        <w:numPr>
          <w:ilvl w:val="0"/>
          <w:numId w:val="8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 xml:space="preserve">If it is a few lines of code, then better to implement the internal 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</w:rPr>
        <w:t xml:space="preserve"> code.</w:t>
      </w:r>
    </w:p>
    <w:p w:rsidR="00C54628" w:rsidRPr="006F6B5C" w:rsidRDefault="00C54628" w:rsidP="00C54628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610B38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color w:val="610B38"/>
          <w:sz w:val="24"/>
          <w:szCs w:val="24"/>
        </w:rPr>
        <w:t>JavaScript local variable</w:t>
      </w:r>
    </w:p>
    <w:p w:rsidR="00C54628" w:rsidRPr="006F6B5C" w:rsidRDefault="00C54628" w:rsidP="00C546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</w:rPr>
        <w:t>A JavaScript local variable is declared inside block or function. It is accessible within the function or block only. For example:</w:t>
      </w:r>
    </w:p>
    <w:p w:rsidR="00C54628" w:rsidRPr="006F6B5C" w:rsidRDefault="00C54628" w:rsidP="00C54628">
      <w:pPr>
        <w:numPr>
          <w:ilvl w:val="0"/>
          <w:numId w:val="9"/>
        </w:numPr>
        <w:shd w:val="clear" w:color="auto" w:fill="FFFFFF"/>
        <w:spacing w:after="0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&lt;script&gt;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C54628" w:rsidRPr="006F6B5C" w:rsidRDefault="00C54628" w:rsidP="00C54628">
      <w:pPr>
        <w:numPr>
          <w:ilvl w:val="0"/>
          <w:numId w:val="9"/>
        </w:numPr>
        <w:shd w:val="clear" w:color="auto" w:fill="FFFFFF"/>
        <w:spacing w:after="0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function </w:t>
      </w:r>
      <w:proofErr w:type="spellStart"/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abc</w:t>
      </w:r>
      <w:proofErr w:type="spellEnd"/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(){  </w:t>
      </w:r>
    </w:p>
    <w:p w:rsidR="00C54628" w:rsidRPr="006F6B5C" w:rsidRDefault="00C54628" w:rsidP="00C54628">
      <w:pPr>
        <w:numPr>
          <w:ilvl w:val="0"/>
          <w:numId w:val="9"/>
        </w:numPr>
        <w:shd w:val="clear" w:color="auto" w:fill="FFFFFF"/>
        <w:spacing w:after="0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6F6B5C">
        <w:rPr>
          <w:rFonts w:ascii="Times New Roman" w:eastAsia="Times New Roman" w:hAnsi="Times New Roman" w:cs="Times New Roman"/>
          <w:color w:val="FF0000"/>
          <w:sz w:val="24"/>
          <w:szCs w:val="24"/>
        </w:rPr>
        <w:t>x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Fonts w:ascii="Times New Roman" w:eastAsia="Times New Roman" w:hAnsi="Times New Roman" w:cs="Times New Roman"/>
          <w:color w:val="0000FF"/>
          <w:sz w:val="24"/>
          <w:szCs w:val="24"/>
        </w:rPr>
        <w:t>10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;//local variable  </w:t>
      </w:r>
    </w:p>
    <w:p w:rsidR="00C54628" w:rsidRPr="006F6B5C" w:rsidRDefault="00C54628" w:rsidP="00C54628">
      <w:pPr>
        <w:numPr>
          <w:ilvl w:val="0"/>
          <w:numId w:val="9"/>
        </w:numPr>
        <w:shd w:val="clear" w:color="auto" w:fill="FFFFFF"/>
        <w:spacing w:after="0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C54628" w:rsidRPr="006F6B5C" w:rsidRDefault="00C54628" w:rsidP="00C54628">
      <w:pPr>
        <w:numPr>
          <w:ilvl w:val="0"/>
          <w:numId w:val="9"/>
        </w:numPr>
        <w:shd w:val="clear" w:color="auto" w:fill="FFFFFF"/>
        <w:spacing w:after="86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&lt;/script&gt;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C54628" w:rsidRPr="006F6B5C" w:rsidRDefault="00C54628" w:rsidP="00C546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</w:rPr>
        <w:t>Or,</w:t>
      </w:r>
    </w:p>
    <w:p w:rsidR="00C54628" w:rsidRPr="006F6B5C" w:rsidRDefault="00C54628" w:rsidP="00C54628">
      <w:pPr>
        <w:numPr>
          <w:ilvl w:val="0"/>
          <w:numId w:val="10"/>
        </w:numPr>
        <w:shd w:val="clear" w:color="auto" w:fill="FFFFFF"/>
        <w:spacing w:after="0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lastRenderedPageBreak/>
        <w:t>&lt;script&gt;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C54628" w:rsidRPr="006F6B5C" w:rsidRDefault="00C54628" w:rsidP="00C54628">
      <w:pPr>
        <w:numPr>
          <w:ilvl w:val="0"/>
          <w:numId w:val="10"/>
        </w:numPr>
        <w:shd w:val="clear" w:color="auto" w:fill="FFFFFF"/>
        <w:spacing w:after="0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If(10</w:t>
      </w:r>
      <w:r w:rsidRPr="006F6B5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&lt;13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){  </w:t>
      </w:r>
    </w:p>
    <w:p w:rsidR="00C54628" w:rsidRPr="006F6B5C" w:rsidRDefault="00C54628" w:rsidP="00C54628">
      <w:pPr>
        <w:numPr>
          <w:ilvl w:val="0"/>
          <w:numId w:val="10"/>
        </w:numPr>
        <w:shd w:val="clear" w:color="auto" w:fill="FFFFFF"/>
        <w:spacing w:after="0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6F6B5C">
        <w:rPr>
          <w:rFonts w:ascii="Times New Roman" w:eastAsia="Times New Roman" w:hAnsi="Times New Roman" w:cs="Times New Roman"/>
          <w:color w:val="FF0000"/>
          <w:sz w:val="24"/>
          <w:szCs w:val="24"/>
        </w:rPr>
        <w:t>y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Fonts w:ascii="Times New Roman" w:eastAsia="Times New Roman" w:hAnsi="Times New Roman" w:cs="Times New Roman"/>
          <w:color w:val="0000FF"/>
          <w:sz w:val="24"/>
          <w:szCs w:val="24"/>
        </w:rPr>
        <w:t>20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;//JavaScript local variable  </w:t>
      </w:r>
    </w:p>
    <w:p w:rsidR="00C54628" w:rsidRPr="006F6B5C" w:rsidRDefault="00C54628" w:rsidP="00C54628">
      <w:pPr>
        <w:numPr>
          <w:ilvl w:val="0"/>
          <w:numId w:val="10"/>
        </w:numPr>
        <w:shd w:val="clear" w:color="auto" w:fill="FFFFFF"/>
        <w:spacing w:after="0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C54628" w:rsidRPr="006F6B5C" w:rsidRDefault="00C54628" w:rsidP="00C54628">
      <w:pPr>
        <w:numPr>
          <w:ilvl w:val="0"/>
          <w:numId w:val="10"/>
        </w:numPr>
        <w:shd w:val="clear" w:color="auto" w:fill="FFFFFF"/>
        <w:spacing w:after="86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&lt;/script&gt;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C54628" w:rsidRPr="006F6B5C" w:rsidRDefault="000161D6" w:rsidP="00C54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55pt" o:hralign="center" o:hrstd="t" o:hrnoshade="t" o:hr="t" fillcolor="#d4d4d4" stroked="f"/>
        </w:pict>
      </w:r>
    </w:p>
    <w:p w:rsidR="00C54628" w:rsidRPr="006F6B5C" w:rsidRDefault="00C54628" w:rsidP="00C54628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610B38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color w:val="610B38"/>
          <w:sz w:val="24"/>
          <w:szCs w:val="24"/>
        </w:rPr>
        <w:t>JavaScript global variable</w:t>
      </w:r>
    </w:p>
    <w:p w:rsidR="00C54628" w:rsidRPr="006F6B5C" w:rsidRDefault="00C54628" w:rsidP="00C546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</w:rPr>
        <w:t>A </w:t>
      </w:r>
      <w:r w:rsidRPr="006F6B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JavaScript global variable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</w:rPr>
        <w:t> is accessible from any function. A variable i.e. declared outside the function or declared with window object is known as global variable. For example:</w:t>
      </w:r>
    </w:p>
    <w:p w:rsidR="00C54628" w:rsidRPr="006F6B5C" w:rsidRDefault="00C54628" w:rsidP="00C54628">
      <w:pPr>
        <w:numPr>
          <w:ilvl w:val="0"/>
          <w:numId w:val="11"/>
        </w:numPr>
        <w:shd w:val="clear" w:color="auto" w:fill="FFFFFF"/>
        <w:spacing w:after="0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&lt;script&gt;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C54628" w:rsidRPr="006F6B5C" w:rsidRDefault="00C54628" w:rsidP="00C54628">
      <w:pPr>
        <w:numPr>
          <w:ilvl w:val="0"/>
          <w:numId w:val="11"/>
        </w:numPr>
        <w:shd w:val="clear" w:color="auto" w:fill="FFFFFF"/>
        <w:spacing w:after="0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6F6B5C">
        <w:rPr>
          <w:rFonts w:ascii="Times New Roman" w:eastAsia="Times New Roman" w:hAnsi="Times New Roman" w:cs="Times New Roman"/>
          <w:color w:val="FF0000"/>
          <w:sz w:val="24"/>
          <w:szCs w:val="24"/>
        </w:rPr>
        <w:t>data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Fonts w:ascii="Times New Roman" w:eastAsia="Times New Roman" w:hAnsi="Times New Roman" w:cs="Times New Roman"/>
          <w:color w:val="0000FF"/>
          <w:sz w:val="24"/>
          <w:szCs w:val="24"/>
        </w:rPr>
        <w:t>200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;//</w:t>
      </w:r>
      <w:proofErr w:type="spellStart"/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gloabal</w:t>
      </w:r>
      <w:proofErr w:type="spellEnd"/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variable  </w:t>
      </w:r>
    </w:p>
    <w:p w:rsidR="00C54628" w:rsidRPr="006F6B5C" w:rsidRDefault="00C54628" w:rsidP="00C54628">
      <w:pPr>
        <w:numPr>
          <w:ilvl w:val="0"/>
          <w:numId w:val="11"/>
        </w:numPr>
        <w:shd w:val="clear" w:color="auto" w:fill="FFFFFF"/>
        <w:spacing w:after="0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function a(){  </w:t>
      </w:r>
    </w:p>
    <w:p w:rsidR="00C54628" w:rsidRPr="006F6B5C" w:rsidRDefault="00C54628" w:rsidP="00C54628">
      <w:pPr>
        <w:numPr>
          <w:ilvl w:val="0"/>
          <w:numId w:val="11"/>
        </w:numPr>
        <w:shd w:val="clear" w:color="auto" w:fill="FFFFFF"/>
        <w:spacing w:after="0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document.writeln</w:t>
      </w:r>
      <w:proofErr w:type="spellEnd"/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(data);  </w:t>
      </w:r>
    </w:p>
    <w:p w:rsidR="00C54628" w:rsidRPr="006F6B5C" w:rsidRDefault="00C54628" w:rsidP="00C54628">
      <w:pPr>
        <w:numPr>
          <w:ilvl w:val="0"/>
          <w:numId w:val="11"/>
        </w:numPr>
        <w:shd w:val="clear" w:color="auto" w:fill="FFFFFF"/>
        <w:spacing w:after="0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C54628" w:rsidRPr="006F6B5C" w:rsidRDefault="00C54628" w:rsidP="00C54628">
      <w:pPr>
        <w:numPr>
          <w:ilvl w:val="0"/>
          <w:numId w:val="11"/>
        </w:numPr>
        <w:shd w:val="clear" w:color="auto" w:fill="FFFFFF"/>
        <w:spacing w:after="0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function b(){  </w:t>
      </w:r>
    </w:p>
    <w:p w:rsidR="00C54628" w:rsidRPr="006F6B5C" w:rsidRDefault="00C54628" w:rsidP="00C54628">
      <w:pPr>
        <w:numPr>
          <w:ilvl w:val="0"/>
          <w:numId w:val="11"/>
        </w:numPr>
        <w:shd w:val="clear" w:color="auto" w:fill="FFFFFF"/>
        <w:spacing w:after="0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document.writeln</w:t>
      </w:r>
      <w:proofErr w:type="spellEnd"/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(data);  </w:t>
      </w:r>
    </w:p>
    <w:p w:rsidR="00C54628" w:rsidRPr="006F6B5C" w:rsidRDefault="00C54628" w:rsidP="00C54628">
      <w:pPr>
        <w:numPr>
          <w:ilvl w:val="0"/>
          <w:numId w:val="11"/>
        </w:numPr>
        <w:shd w:val="clear" w:color="auto" w:fill="FFFFFF"/>
        <w:spacing w:after="0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C54628" w:rsidRPr="006F6B5C" w:rsidRDefault="00C54628" w:rsidP="00C54628">
      <w:pPr>
        <w:numPr>
          <w:ilvl w:val="0"/>
          <w:numId w:val="11"/>
        </w:numPr>
        <w:shd w:val="clear" w:color="auto" w:fill="FFFFFF"/>
        <w:spacing w:after="0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a();//calling JavaScript function  </w:t>
      </w:r>
    </w:p>
    <w:p w:rsidR="00C54628" w:rsidRPr="006F6B5C" w:rsidRDefault="00C54628" w:rsidP="00C54628">
      <w:pPr>
        <w:numPr>
          <w:ilvl w:val="0"/>
          <w:numId w:val="11"/>
        </w:numPr>
        <w:shd w:val="clear" w:color="auto" w:fill="FFFFFF"/>
        <w:spacing w:after="0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b();  </w:t>
      </w:r>
    </w:p>
    <w:p w:rsidR="00C54628" w:rsidRPr="006F6B5C" w:rsidRDefault="00C54628" w:rsidP="00C54628">
      <w:pPr>
        <w:numPr>
          <w:ilvl w:val="0"/>
          <w:numId w:val="11"/>
        </w:numPr>
        <w:shd w:val="clear" w:color="auto" w:fill="FFFFFF"/>
        <w:spacing w:after="86" w:line="2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&lt;/script&gt;</w:t>
      </w:r>
      <w:r w:rsidRPr="006F6B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C54628" w:rsidRPr="006F6B5C" w:rsidRDefault="00C54628" w:rsidP="00C54628">
      <w:pPr>
        <w:pStyle w:val="Heading1"/>
        <w:shd w:val="clear" w:color="auto" w:fill="FFFFFF"/>
        <w:spacing w:before="54" w:line="312" w:lineRule="atLeast"/>
        <w:rPr>
          <w:rFonts w:ascii="Times New Roman" w:hAnsi="Times New Roman" w:cs="Times New Roman"/>
          <w:b w:val="0"/>
          <w:bCs w:val="0"/>
          <w:color w:val="610B38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b w:val="0"/>
          <w:bCs w:val="0"/>
          <w:color w:val="610B38"/>
          <w:sz w:val="24"/>
          <w:szCs w:val="24"/>
        </w:rPr>
        <w:t>Javascript</w:t>
      </w:r>
      <w:proofErr w:type="spellEnd"/>
      <w:r w:rsidRPr="006F6B5C">
        <w:rPr>
          <w:rFonts w:ascii="Times New Roman" w:hAnsi="Times New Roman" w:cs="Times New Roman"/>
          <w:b w:val="0"/>
          <w:bCs w:val="0"/>
          <w:color w:val="610B38"/>
          <w:sz w:val="24"/>
          <w:szCs w:val="24"/>
        </w:rPr>
        <w:t xml:space="preserve"> Data Types</w:t>
      </w:r>
    </w:p>
    <w:p w:rsidR="00C54628" w:rsidRPr="006F6B5C" w:rsidRDefault="00C54628" w:rsidP="00C54628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JavaScript provides different </w:t>
      </w:r>
      <w:r w:rsidRPr="006F6B5C">
        <w:rPr>
          <w:b/>
          <w:bCs/>
          <w:color w:val="000000"/>
        </w:rPr>
        <w:t>data types</w:t>
      </w:r>
      <w:r w:rsidRPr="006F6B5C">
        <w:rPr>
          <w:color w:val="000000"/>
        </w:rPr>
        <w:t> to hold different types of values. There are two types of data types in JavaScript.</w:t>
      </w:r>
    </w:p>
    <w:p w:rsidR="00C54628" w:rsidRPr="006F6B5C" w:rsidRDefault="00C54628" w:rsidP="00C54628">
      <w:pPr>
        <w:numPr>
          <w:ilvl w:val="0"/>
          <w:numId w:val="12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Primitive data type</w:t>
      </w:r>
    </w:p>
    <w:p w:rsidR="00C54628" w:rsidRPr="006F6B5C" w:rsidRDefault="00C54628" w:rsidP="00C54628">
      <w:pPr>
        <w:numPr>
          <w:ilvl w:val="0"/>
          <w:numId w:val="12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Non-primitive (reference) data type</w:t>
      </w:r>
    </w:p>
    <w:p w:rsidR="00C54628" w:rsidRPr="006F6B5C" w:rsidRDefault="00C54628" w:rsidP="00C54628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JavaScript is a </w:t>
      </w:r>
      <w:r w:rsidRPr="006F6B5C">
        <w:rPr>
          <w:b/>
          <w:bCs/>
          <w:color w:val="000000"/>
        </w:rPr>
        <w:t>dynamic type language</w:t>
      </w:r>
      <w:r w:rsidRPr="006F6B5C">
        <w:rPr>
          <w:color w:val="000000"/>
        </w:rPr>
        <w:t>, means you don't need to specify type of the variable because it is dynamically used by JavaScript engine. You need to use </w:t>
      </w:r>
      <w:proofErr w:type="spellStart"/>
      <w:r w:rsidRPr="006F6B5C">
        <w:rPr>
          <w:b/>
          <w:bCs/>
          <w:color w:val="000000"/>
        </w:rPr>
        <w:t>var</w:t>
      </w:r>
      <w:proofErr w:type="spellEnd"/>
      <w:r w:rsidRPr="006F6B5C">
        <w:rPr>
          <w:color w:val="000000"/>
        </w:rPr>
        <w:t> here to specify the data type. It can hold any type of values such as numbers, strings etc. For example:</w:t>
      </w:r>
    </w:p>
    <w:p w:rsidR="00C54628" w:rsidRPr="006F6B5C" w:rsidRDefault="00C54628" w:rsidP="00C54628">
      <w:pPr>
        <w:numPr>
          <w:ilvl w:val="0"/>
          <w:numId w:val="13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a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40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;//holding number  </w:t>
      </w:r>
    </w:p>
    <w:p w:rsidR="00C54628" w:rsidRPr="006F6B5C" w:rsidRDefault="00C54628" w:rsidP="00C54628">
      <w:pPr>
        <w:numPr>
          <w:ilvl w:val="0"/>
          <w:numId w:val="13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b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Rahul</w:t>
      </w:r>
      <w:proofErr w:type="spellEnd"/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"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;//holding string  </w:t>
      </w:r>
    </w:p>
    <w:p w:rsidR="00C54628" w:rsidRPr="006F6B5C" w:rsidRDefault="00C54628" w:rsidP="00C54628">
      <w:pPr>
        <w:pStyle w:val="Heading2"/>
        <w:shd w:val="clear" w:color="auto" w:fill="FFFFFF"/>
        <w:spacing w:line="312" w:lineRule="atLeast"/>
        <w:rPr>
          <w:b w:val="0"/>
          <w:bCs w:val="0"/>
          <w:color w:val="610B38"/>
          <w:sz w:val="24"/>
          <w:szCs w:val="24"/>
        </w:rPr>
      </w:pPr>
      <w:r w:rsidRPr="006F6B5C">
        <w:rPr>
          <w:b w:val="0"/>
          <w:bCs w:val="0"/>
          <w:color w:val="610B38"/>
          <w:sz w:val="24"/>
          <w:szCs w:val="24"/>
        </w:rPr>
        <w:t>JavaScript primitive data types</w:t>
      </w:r>
    </w:p>
    <w:p w:rsidR="00C54628" w:rsidRPr="006F6B5C" w:rsidRDefault="00C54628" w:rsidP="00C54628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There are five types of primitive data types in JavaScript. They are as follows:</w:t>
      </w:r>
    </w:p>
    <w:tbl>
      <w:tblPr>
        <w:tblW w:w="9339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1"/>
        <w:gridCol w:w="7208"/>
      </w:tblGrid>
      <w:tr w:rsidR="00C54628" w:rsidRPr="006F6B5C" w:rsidTr="00C54628"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C54628" w:rsidRPr="006F6B5C" w:rsidRDefault="00C5462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C54628" w:rsidRPr="006F6B5C" w:rsidRDefault="00C5462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C54628" w:rsidRPr="006F6B5C" w:rsidTr="00C54628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54628" w:rsidRPr="006F6B5C" w:rsidRDefault="00C54628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String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54628" w:rsidRPr="006F6B5C" w:rsidRDefault="00C54628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represents sequence of characters e.g. "hello"</w:t>
            </w:r>
          </w:p>
        </w:tc>
      </w:tr>
      <w:tr w:rsidR="00C54628" w:rsidRPr="006F6B5C" w:rsidTr="00C54628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54628" w:rsidRPr="006F6B5C" w:rsidRDefault="00C54628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54628" w:rsidRPr="006F6B5C" w:rsidRDefault="00C54628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represents numeric values e.g. 100</w:t>
            </w:r>
          </w:p>
        </w:tc>
      </w:tr>
      <w:tr w:rsidR="00C54628" w:rsidRPr="006F6B5C" w:rsidTr="00C54628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54628" w:rsidRPr="006F6B5C" w:rsidRDefault="00C54628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54628" w:rsidRPr="006F6B5C" w:rsidRDefault="00C54628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represents </w:t>
            </w:r>
            <w:proofErr w:type="spell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boolean</w:t>
            </w:r>
            <w:proofErr w:type="spell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value either false or true</w:t>
            </w:r>
          </w:p>
        </w:tc>
      </w:tr>
      <w:tr w:rsidR="00C54628" w:rsidRPr="006F6B5C" w:rsidTr="00C54628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54628" w:rsidRPr="006F6B5C" w:rsidRDefault="00C54628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Undefined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54628" w:rsidRPr="006F6B5C" w:rsidRDefault="00C54628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represents undefined value</w:t>
            </w:r>
          </w:p>
        </w:tc>
      </w:tr>
      <w:tr w:rsidR="00C54628" w:rsidRPr="006F6B5C" w:rsidTr="00C54628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54628" w:rsidRPr="006F6B5C" w:rsidRDefault="00C54628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54628" w:rsidRPr="006F6B5C" w:rsidRDefault="00C54628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represents null i.e. no value at all</w:t>
            </w:r>
          </w:p>
        </w:tc>
      </w:tr>
    </w:tbl>
    <w:p w:rsidR="00C54628" w:rsidRPr="006F6B5C" w:rsidRDefault="00C54628" w:rsidP="00C54628">
      <w:pPr>
        <w:pStyle w:val="Heading2"/>
        <w:shd w:val="clear" w:color="auto" w:fill="FFFFFF"/>
        <w:spacing w:line="312" w:lineRule="atLeast"/>
        <w:rPr>
          <w:ins w:id="0" w:author="Unknown"/>
          <w:b w:val="0"/>
          <w:bCs w:val="0"/>
          <w:color w:val="610B38"/>
          <w:sz w:val="24"/>
          <w:szCs w:val="24"/>
        </w:rPr>
      </w:pPr>
      <w:ins w:id="1" w:author="Unknown">
        <w:r w:rsidRPr="006F6B5C">
          <w:rPr>
            <w:b w:val="0"/>
            <w:bCs w:val="0"/>
            <w:color w:val="610B38"/>
            <w:sz w:val="24"/>
            <w:szCs w:val="24"/>
          </w:rPr>
          <w:t>JavaScript non-primitive data types</w:t>
        </w:r>
      </w:ins>
    </w:p>
    <w:p w:rsidR="00C54628" w:rsidRPr="006F6B5C" w:rsidRDefault="00C54628" w:rsidP="00C54628">
      <w:pPr>
        <w:pStyle w:val="NormalWeb"/>
        <w:shd w:val="clear" w:color="auto" w:fill="FFFFFF"/>
        <w:rPr>
          <w:ins w:id="2" w:author="Unknown"/>
          <w:color w:val="000000"/>
        </w:rPr>
      </w:pPr>
      <w:ins w:id="3" w:author="Unknown">
        <w:r w:rsidRPr="006F6B5C">
          <w:rPr>
            <w:color w:val="000000"/>
          </w:rPr>
          <w:t>The non-primitive data types are as follows:</w:t>
        </w:r>
      </w:ins>
    </w:p>
    <w:tbl>
      <w:tblPr>
        <w:tblW w:w="9339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5"/>
        <w:gridCol w:w="7644"/>
      </w:tblGrid>
      <w:tr w:rsidR="00C54628" w:rsidRPr="006F6B5C" w:rsidTr="00C54628"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C54628" w:rsidRPr="006F6B5C" w:rsidRDefault="00C5462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C54628" w:rsidRPr="006F6B5C" w:rsidRDefault="00C5462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C54628" w:rsidRPr="006F6B5C" w:rsidTr="00C54628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54628" w:rsidRPr="006F6B5C" w:rsidRDefault="00C54628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54628" w:rsidRPr="006F6B5C" w:rsidRDefault="00C54628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represents instance through which we can access members</w:t>
            </w:r>
          </w:p>
        </w:tc>
      </w:tr>
      <w:tr w:rsidR="00C54628" w:rsidRPr="006F6B5C" w:rsidTr="00C54628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54628" w:rsidRPr="006F6B5C" w:rsidRDefault="00C54628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54628" w:rsidRPr="006F6B5C" w:rsidRDefault="00C54628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represents group of similar values</w:t>
            </w:r>
          </w:p>
        </w:tc>
      </w:tr>
      <w:tr w:rsidR="00C54628" w:rsidRPr="006F6B5C" w:rsidTr="00C54628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54628" w:rsidRPr="006F6B5C" w:rsidRDefault="00C54628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RegExp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C54628" w:rsidRPr="006F6B5C" w:rsidRDefault="00C54628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represents regular expression</w:t>
            </w:r>
          </w:p>
        </w:tc>
      </w:tr>
    </w:tbl>
    <w:p w:rsidR="000B4A2B" w:rsidRPr="006F6B5C" w:rsidRDefault="000B4A2B" w:rsidP="000B4A2B">
      <w:pPr>
        <w:shd w:val="clear" w:color="auto" w:fill="FFFFFF"/>
        <w:spacing w:after="86" w:line="22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36B55" w:rsidRPr="006F6B5C" w:rsidRDefault="00F36B55" w:rsidP="00F36B55">
      <w:pPr>
        <w:pStyle w:val="Heading1"/>
        <w:shd w:val="clear" w:color="auto" w:fill="FFFFFF"/>
        <w:spacing w:before="54" w:line="312" w:lineRule="atLeast"/>
        <w:rPr>
          <w:rFonts w:ascii="Times New Roman" w:hAnsi="Times New Roman" w:cs="Times New Roman"/>
          <w:b w:val="0"/>
          <w:bCs w:val="0"/>
          <w:color w:val="610B38"/>
          <w:sz w:val="24"/>
          <w:szCs w:val="24"/>
        </w:rPr>
      </w:pPr>
    </w:p>
    <w:p w:rsidR="00F36B55" w:rsidRPr="006F6B5C" w:rsidRDefault="00F36B55" w:rsidP="00F36B55">
      <w:pPr>
        <w:rPr>
          <w:rFonts w:ascii="Times New Roman" w:hAnsi="Times New Roman" w:cs="Times New Roman"/>
          <w:sz w:val="24"/>
          <w:szCs w:val="24"/>
        </w:rPr>
      </w:pPr>
    </w:p>
    <w:p w:rsidR="00F36B55" w:rsidRPr="006F6B5C" w:rsidRDefault="00F36B55" w:rsidP="00F36B55">
      <w:pPr>
        <w:rPr>
          <w:rFonts w:ascii="Times New Roman" w:hAnsi="Times New Roman" w:cs="Times New Roman"/>
          <w:sz w:val="24"/>
          <w:szCs w:val="24"/>
        </w:rPr>
      </w:pPr>
    </w:p>
    <w:p w:rsidR="00F36B55" w:rsidRPr="006F6B5C" w:rsidRDefault="00F36B55" w:rsidP="00F36B55">
      <w:pPr>
        <w:pStyle w:val="Heading1"/>
        <w:shd w:val="clear" w:color="auto" w:fill="FFFFFF"/>
        <w:spacing w:before="54" w:line="312" w:lineRule="atLeast"/>
        <w:rPr>
          <w:rFonts w:ascii="Times New Roman" w:hAnsi="Times New Roman" w:cs="Times New Roman"/>
          <w:b w:val="0"/>
          <w:bCs w:val="0"/>
          <w:color w:val="610B38"/>
          <w:sz w:val="24"/>
          <w:szCs w:val="24"/>
        </w:rPr>
      </w:pPr>
      <w:r w:rsidRPr="006F6B5C">
        <w:rPr>
          <w:rFonts w:ascii="Times New Roman" w:hAnsi="Times New Roman" w:cs="Times New Roman"/>
          <w:b w:val="0"/>
          <w:bCs w:val="0"/>
          <w:color w:val="610B38"/>
          <w:sz w:val="24"/>
          <w:szCs w:val="24"/>
        </w:rPr>
        <w:t>JavaScript Operators</w:t>
      </w:r>
    </w:p>
    <w:p w:rsidR="00F36B55" w:rsidRPr="006F6B5C" w:rsidRDefault="00F36B55" w:rsidP="00F36B55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JavaScript operators are symbols that are used to perform operations on operands. For example:</w:t>
      </w:r>
    </w:p>
    <w:p w:rsidR="00F36B55" w:rsidRPr="006F6B5C" w:rsidRDefault="00F36B55" w:rsidP="00F36B55">
      <w:pPr>
        <w:numPr>
          <w:ilvl w:val="0"/>
          <w:numId w:val="14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sum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10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+20;  </w:t>
      </w:r>
    </w:p>
    <w:p w:rsidR="00F36B55" w:rsidRPr="006F6B5C" w:rsidRDefault="00F36B55" w:rsidP="00F36B55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Here, + is the arithmetic operator and = is the assignment operator.</w:t>
      </w:r>
    </w:p>
    <w:p w:rsidR="00F36B55" w:rsidRPr="006F6B5C" w:rsidRDefault="00F36B55" w:rsidP="00F36B55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There are following types of operators in JavaScript.</w:t>
      </w:r>
    </w:p>
    <w:p w:rsidR="00F36B55" w:rsidRPr="006F6B5C" w:rsidRDefault="00F36B55" w:rsidP="00F36B55">
      <w:pPr>
        <w:numPr>
          <w:ilvl w:val="0"/>
          <w:numId w:val="15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Arithmetic Operators</w:t>
      </w:r>
    </w:p>
    <w:p w:rsidR="00F36B55" w:rsidRPr="006F6B5C" w:rsidRDefault="00F36B55" w:rsidP="00F36B55">
      <w:pPr>
        <w:numPr>
          <w:ilvl w:val="0"/>
          <w:numId w:val="15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Comparison (Relational) Operators</w:t>
      </w:r>
    </w:p>
    <w:p w:rsidR="00F36B55" w:rsidRPr="006F6B5C" w:rsidRDefault="00F36B55" w:rsidP="00F36B55">
      <w:pPr>
        <w:numPr>
          <w:ilvl w:val="0"/>
          <w:numId w:val="15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Bitwise Operators</w:t>
      </w:r>
    </w:p>
    <w:p w:rsidR="00F36B55" w:rsidRPr="006F6B5C" w:rsidRDefault="00F36B55" w:rsidP="00F36B55">
      <w:pPr>
        <w:numPr>
          <w:ilvl w:val="0"/>
          <w:numId w:val="15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lastRenderedPageBreak/>
        <w:t>Logical Operators</w:t>
      </w:r>
    </w:p>
    <w:p w:rsidR="00F36B55" w:rsidRPr="006F6B5C" w:rsidRDefault="00F36B55" w:rsidP="00F36B55">
      <w:pPr>
        <w:numPr>
          <w:ilvl w:val="0"/>
          <w:numId w:val="15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Assignment Operators</w:t>
      </w:r>
    </w:p>
    <w:p w:rsidR="00F36B55" w:rsidRPr="006F6B5C" w:rsidRDefault="00F36B55" w:rsidP="00F36B55">
      <w:pPr>
        <w:numPr>
          <w:ilvl w:val="0"/>
          <w:numId w:val="15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Special Operators</w:t>
      </w:r>
    </w:p>
    <w:p w:rsidR="00F36B55" w:rsidRPr="006F6B5C" w:rsidRDefault="000161D6" w:rsidP="00F36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B5C">
        <w:rPr>
          <w:rFonts w:ascii="Times New Roman" w:hAnsi="Times New Roman" w:cs="Times New Roman"/>
          <w:sz w:val="24"/>
          <w:szCs w:val="24"/>
        </w:rPr>
        <w:pict>
          <v:rect id="_x0000_i1026" style="width:0;height:.55pt" o:hralign="center" o:hrstd="t" o:hrnoshade="t" o:hr="t" fillcolor="#d4d4d4" stroked="f"/>
        </w:pict>
      </w:r>
    </w:p>
    <w:p w:rsidR="00F36B55" w:rsidRPr="006F6B5C" w:rsidRDefault="00F36B55" w:rsidP="00F36B55">
      <w:pPr>
        <w:pStyle w:val="Heading2"/>
        <w:shd w:val="clear" w:color="auto" w:fill="FFFFFF"/>
        <w:spacing w:line="312" w:lineRule="atLeast"/>
        <w:rPr>
          <w:b w:val="0"/>
          <w:bCs w:val="0"/>
          <w:color w:val="610B38"/>
          <w:sz w:val="24"/>
          <w:szCs w:val="24"/>
        </w:rPr>
      </w:pPr>
      <w:r w:rsidRPr="006F6B5C">
        <w:rPr>
          <w:b w:val="0"/>
          <w:bCs w:val="0"/>
          <w:color w:val="610B38"/>
          <w:sz w:val="24"/>
          <w:szCs w:val="24"/>
        </w:rPr>
        <w:t>JavaScript Arithmetic Operators</w:t>
      </w:r>
    </w:p>
    <w:p w:rsidR="00F36B55" w:rsidRPr="006F6B5C" w:rsidRDefault="00F36B55" w:rsidP="00F36B55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Arithmetic operators are used to perform arithmetic operations on the operands. The following operators are known as JavaScript arithmetic operators.</w:t>
      </w:r>
    </w:p>
    <w:tbl>
      <w:tblPr>
        <w:tblW w:w="9339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1"/>
        <w:gridCol w:w="3490"/>
        <w:gridCol w:w="4158"/>
      </w:tblGrid>
      <w:tr w:rsidR="00F36B55" w:rsidRPr="006F6B5C" w:rsidTr="00F36B55"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F36B55" w:rsidRPr="006F6B5C" w:rsidRDefault="00F36B5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Operator</w:t>
            </w:r>
          </w:p>
        </w:tc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F36B55" w:rsidRPr="006F6B5C" w:rsidRDefault="00F36B5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F36B55" w:rsidRPr="006F6B5C" w:rsidRDefault="00F36B5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Example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Addition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10+20 = 30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Subtraction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20-10 = 10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Multiplication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10*20 = 200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Division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20/10 = 2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Modulus (Remainder)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20%10 = 0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Increment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a=10; a++; Now a = 11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Decrement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a=10; a--; Now a = 9</w:t>
            </w:r>
          </w:p>
        </w:tc>
      </w:tr>
    </w:tbl>
    <w:p w:rsidR="00F36B55" w:rsidRPr="006F6B5C" w:rsidRDefault="00F36B55" w:rsidP="00F36B55">
      <w:pPr>
        <w:pStyle w:val="Heading2"/>
        <w:shd w:val="clear" w:color="auto" w:fill="FFFFFF"/>
        <w:spacing w:line="312" w:lineRule="atLeast"/>
        <w:rPr>
          <w:ins w:id="4" w:author="Unknown"/>
          <w:b w:val="0"/>
          <w:bCs w:val="0"/>
          <w:color w:val="610B38"/>
          <w:sz w:val="24"/>
          <w:szCs w:val="24"/>
        </w:rPr>
      </w:pPr>
      <w:ins w:id="5" w:author="Unknown">
        <w:r w:rsidRPr="006F6B5C">
          <w:rPr>
            <w:b w:val="0"/>
            <w:bCs w:val="0"/>
            <w:color w:val="610B38"/>
            <w:sz w:val="24"/>
            <w:szCs w:val="24"/>
          </w:rPr>
          <w:t>JavaScript Comparison Operators</w:t>
        </w:r>
      </w:ins>
    </w:p>
    <w:p w:rsidR="00F36B55" w:rsidRPr="006F6B5C" w:rsidRDefault="00F36B55" w:rsidP="00F36B55">
      <w:pPr>
        <w:pStyle w:val="NormalWeb"/>
        <w:shd w:val="clear" w:color="auto" w:fill="FFFFFF"/>
        <w:rPr>
          <w:ins w:id="6" w:author="Unknown"/>
          <w:color w:val="000000"/>
        </w:rPr>
      </w:pPr>
      <w:ins w:id="7" w:author="Unknown">
        <w:r w:rsidRPr="006F6B5C">
          <w:rPr>
            <w:color w:val="000000"/>
          </w:rPr>
          <w:t>The JavaScript comparison operator compares the two operands. The comparison operators are as follows:</w:t>
        </w:r>
      </w:ins>
    </w:p>
    <w:tbl>
      <w:tblPr>
        <w:tblW w:w="9339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2"/>
        <w:gridCol w:w="5022"/>
        <w:gridCol w:w="2645"/>
      </w:tblGrid>
      <w:tr w:rsidR="00F36B55" w:rsidRPr="006F6B5C" w:rsidTr="00F36B55"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F36B55" w:rsidRPr="006F6B5C" w:rsidRDefault="00F36B5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Operator</w:t>
            </w:r>
          </w:p>
        </w:tc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F36B55" w:rsidRPr="006F6B5C" w:rsidRDefault="00F36B5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F36B55" w:rsidRPr="006F6B5C" w:rsidRDefault="00F36B5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Example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 equal to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10==20 = false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===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Identical (equal and of same type)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10==20 = false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!=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 equal to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10!=20 = true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!==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 Identical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20!==20 = false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Greater than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20&gt;10 = true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&gt;=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Greater than or equal to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20&gt;=10 = true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Less than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20&lt;10 = false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&lt;=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Less than or equal to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20&lt;=10 = false</w:t>
            </w:r>
          </w:p>
        </w:tc>
      </w:tr>
    </w:tbl>
    <w:p w:rsidR="00F36B55" w:rsidRPr="006F6B5C" w:rsidRDefault="00F36B55" w:rsidP="00F36B55">
      <w:pPr>
        <w:pStyle w:val="Heading2"/>
        <w:shd w:val="clear" w:color="auto" w:fill="FFFFFF"/>
        <w:spacing w:line="312" w:lineRule="atLeast"/>
        <w:rPr>
          <w:ins w:id="8" w:author="Unknown"/>
          <w:b w:val="0"/>
          <w:bCs w:val="0"/>
          <w:color w:val="610B38"/>
          <w:sz w:val="24"/>
          <w:szCs w:val="24"/>
        </w:rPr>
      </w:pPr>
      <w:ins w:id="9" w:author="Unknown">
        <w:r w:rsidRPr="006F6B5C">
          <w:rPr>
            <w:b w:val="0"/>
            <w:bCs w:val="0"/>
            <w:color w:val="610B38"/>
            <w:sz w:val="24"/>
            <w:szCs w:val="24"/>
          </w:rPr>
          <w:t>JavaScript Bitwise Operators</w:t>
        </w:r>
      </w:ins>
    </w:p>
    <w:p w:rsidR="00F36B55" w:rsidRPr="006F6B5C" w:rsidRDefault="00F36B55" w:rsidP="00F36B55">
      <w:pPr>
        <w:pStyle w:val="NormalWeb"/>
        <w:shd w:val="clear" w:color="auto" w:fill="FFFFFF"/>
        <w:rPr>
          <w:ins w:id="10" w:author="Unknown"/>
          <w:color w:val="000000"/>
        </w:rPr>
      </w:pPr>
      <w:ins w:id="11" w:author="Unknown">
        <w:r w:rsidRPr="006F6B5C">
          <w:rPr>
            <w:color w:val="000000"/>
          </w:rPr>
          <w:t>The bitwise operators perform bitwise operations on operands. The bitwise operators are as follows:</w:t>
        </w:r>
      </w:ins>
    </w:p>
    <w:tbl>
      <w:tblPr>
        <w:tblW w:w="9339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2"/>
        <w:gridCol w:w="4023"/>
        <w:gridCol w:w="3804"/>
      </w:tblGrid>
      <w:tr w:rsidR="00F36B55" w:rsidRPr="006F6B5C" w:rsidTr="00F36B55"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F36B55" w:rsidRPr="006F6B5C" w:rsidRDefault="00F36B5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Operator</w:t>
            </w:r>
          </w:p>
        </w:tc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F36B55" w:rsidRPr="006F6B5C" w:rsidRDefault="00F36B5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F36B55" w:rsidRPr="006F6B5C" w:rsidRDefault="00F36B5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Example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Bitwise AND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(10==20 &amp; 20==33) = false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|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Bitwise OR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(10==20 | 20==33) = false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Bitwise XOR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(10==20 ^ 20==33) = false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~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Bitwise NOT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(~10) = -10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Bitwise Left Shift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(10&lt;&lt;2) = 40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&gt;&gt;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Bitwise Right Shift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(10&gt;&gt;2) = 2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&gt;&gt;&gt;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Bitwise Right Shift with Zero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(10&gt;&gt;&gt;2) = 2</w:t>
            </w:r>
          </w:p>
        </w:tc>
      </w:tr>
    </w:tbl>
    <w:p w:rsidR="00F36B55" w:rsidRPr="006F6B5C" w:rsidRDefault="00F36B55" w:rsidP="00F36B55">
      <w:pPr>
        <w:pStyle w:val="Heading2"/>
        <w:shd w:val="clear" w:color="auto" w:fill="FFFFFF"/>
        <w:spacing w:line="312" w:lineRule="atLeast"/>
        <w:rPr>
          <w:ins w:id="12" w:author="Unknown"/>
          <w:b w:val="0"/>
          <w:bCs w:val="0"/>
          <w:color w:val="610B38"/>
          <w:sz w:val="24"/>
          <w:szCs w:val="24"/>
        </w:rPr>
      </w:pPr>
      <w:ins w:id="13" w:author="Unknown">
        <w:r w:rsidRPr="006F6B5C">
          <w:rPr>
            <w:b w:val="0"/>
            <w:bCs w:val="0"/>
            <w:color w:val="610B38"/>
            <w:sz w:val="24"/>
            <w:szCs w:val="24"/>
          </w:rPr>
          <w:t>JavaScript Logical Operators</w:t>
        </w:r>
      </w:ins>
    </w:p>
    <w:p w:rsidR="00F36B55" w:rsidRPr="006F6B5C" w:rsidRDefault="00F36B55" w:rsidP="00F36B55">
      <w:pPr>
        <w:pStyle w:val="NormalWeb"/>
        <w:shd w:val="clear" w:color="auto" w:fill="FFFFFF"/>
        <w:rPr>
          <w:ins w:id="14" w:author="Unknown"/>
          <w:color w:val="000000"/>
        </w:rPr>
      </w:pPr>
      <w:ins w:id="15" w:author="Unknown">
        <w:r w:rsidRPr="006F6B5C">
          <w:rPr>
            <w:color w:val="000000"/>
          </w:rPr>
          <w:t>The following operators are known as JavaScript logical operators.</w:t>
        </w:r>
      </w:ins>
    </w:p>
    <w:tbl>
      <w:tblPr>
        <w:tblW w:w="9339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3"/>
        <w:gridCol w:w="2574"/>
        <w:gridCol w:w="4922"/>
      </w:tblGrid>
      <w:tr w:rsidR="00F36B55" w:rsidRPr="006F6B5C" w:rsidTr="00F36B55"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F36B55" w:rsidRPr="006F6B5C" w:rsidRDefault="00F36B5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Operator</w:t>
            </w:r>
          </w:p>
        </w:tc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F36B55" w:rsidRPr="006F6B5C" w:rsidRDefault="00F36B5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F36B55" w:rsidRPr="006F6B5C" w:rsidRDefault="00F36B5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Example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&amp;&amp;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Logical AND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(10==20 &amp;&amp; 20==33) = false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||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Logical OR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(10==20 || 20==33) = false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Logical Not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!(10==20) = true</w:t>
            </w:r>
          </w:p>
        </w:tc>
      </w:tr>
    </w:tbl>
    <w:p w:rsidR="00F36B55" w:rsidRPr="006F6B5C" w:rsidRDefault="00F36B55" w:rsidP="00F36B55">
      <w:pPr>
        <w:pStyle w:val="Heading2"/>
        <w:shd w:val="clear" w:color="auto" w:fill="FFFFFF"/>
        <w:spacing w:line="312" w:lineRule="atLeast"/>
        <w:rPr>
          <w:ins w:id="16" w:author="Unknown"/>
          <w:b w:val="0"/>
          <w:bCs w:val="0"/>
          <w:color w:val="610B38"/>
          <w:sz w:val="24"/>
          <w:szCs w:val="24"/>
        </w:rPr>
      </w:pPr>
      <w:ins w:id="17" w:author="Unknown">
        <w:r w:rsidRPr="006F6B5C">
          <w:rPr>
            <w:b w:val="0"/>
            <w:bCs w:val="0"/>
            <w:color w:val="610B38"/>
            <w:sz w:val="24"/>
            <w:szCs w:val="24"/>
          </w:rPr>
          <w:t>JavaScript Assignment Operators</w:t>
        </w:r>
      </w:ins>
    </w:p>
    <w:p w:rsidR="00F36B55" w:rsidRPr="006F6B5C" w:rsidRDefault="00F36B55" w:rsidP="00F36B55">
      <w:pPr>
        <w:pStyle w:val="NormalWeb"/>
        <w:shd w:val="clear" w:color="auto" w:fill="FFFFFF"/>
        <w:rPr>
          <w:ins w:id="18" w:author="Unknown"/>
          <w:color w:val="000000"/>
        </w:rPr>
      </w:pPr>
      <w:ins w:id="19" w:author="Unknown">
        <w:r w:rsidRPr="006F6B5C">
          <w:rPr>
            <w:color w:val="000000"/>
          </w:rPr>
          <w:t>The following operators are known as JavaScript assignment operators.</w:t>
        </w:r>
      </w:ins>
    </w:p>
    <w:tbl>
      <w:tblPr>
        <w:tblW w:w="9339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7"/>
        <w:gridCol w:w="3138"/>
        <w:gridCol w:w="4544"/>
      </w:tblGrid>
      <w:tr w:rsidR="00F36B55" w:rsidRPr="006F6B5C" w:rsidTr="00F36B55"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F36B55" w:rsidRPr="006F6B5C" w:rsidRDefault="00F36B5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Operator</w:t>
            </w:r>
          </w:p>
        </w:tc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F36B55" w:rsidRPr="006F6B5C" w:rsidRDefault="00F36B5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F36B55" w:rsidRPr="006F6B5C" w:rsidRDefault="00F36B5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Example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Assign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10+10 = 20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+=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 and assign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a=10; a+=20; Now a = 30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-=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Subtract and assign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a=20; a-=10; Now a = 10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*=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Multiply and assign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a=10; a*=20; Now a = 200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/=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Divide and assign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a=10; a/=2; Now a = 5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%=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Modulus and assign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a=10; a%=2; Now a = 0</w:t>
            </w:r>
          </w:p>
        </w:tc>
      </w:tr>
    </w:tbl>
    <w:p w:rsidR="00F36B55" w:rsidRPr="006F6B5C" w:rsidRDefault="00F36B55" w:rsidP="00F36B55">
      <w:pPr>
        <w:pStyle w:val="Heading2"/>
        <w:shd w:val="clear" w:color="auto" w:fill="FFFFFF"/>
        <w:spacing w:line="312" w:lineRule="atLeast"/>
        <w:rPr>
          <w:ins w:id="20" w:author="Unknown"/>
          <w:b w:val="0"/>
          <w:bCs w:val="0"/>
          <w:color w:val="610B38"/>
          <w:sz w:val="24"/>
          <w:szCs w:val="24"/>
        </w:rPr>
      </w:pPr>
      <w:ins w:id="21" w:author="Unknown">
        <w:r w:rsidRPr="006F6B5C">
          <w:rPr>
            <w:b w:val="0"/>
            <w:bCs w:val="0"/>
            <w:color w:val="610B38"/>
            <w:sz w:val="24"/>
            <w:szCs w:val="24"/>
          </w:rPr>
          <w:t>JavaScript Special Operators</w:t>
        </w:r>
      </w:ins>
    </w:p>
    <w:p w:rsidR="00F36B55" w:rsidRPr="006F6B5C" w:rsidRDefault="00F36B55" w:rsidP="00F36B55">
      <w:pPr>
        <w:pStyle w:val="NormalWeb"/>
        <w:shd w:val="clear" w:color="auto" w:fill="FFFFFF"/>
        <w:rPr>
          <w:ins w:id="22" w:author="Unknown"/>
          <w:color w:val="000000"/>
        </w:rPr>
      </w:pPr>
      <w:ins w:id="23" w:author="Unknown">
        <w:r w:rsidRPr="006F6B5C">
          <w:rPr>
            <w:color w:val="000000"/>
          </w:rPr>
          <w:t>The following operators are known as JavaScript special operators.</w:t>
        </w:r>
      </w:ins>
    </w:p>
    <w:tbl>
      <w:tblPr>
        <w:tblW w:w="9339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4"/>
        <w:gridCol w:w="7965"/>
      </w:tblGrid>
      <w:tr w:rsidR="00F36B55" w:rsidRPr="006F6B5C" w:rsidTr="00F36B55"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F36B55" w:rsidRPr="006F6B5C" w:rsidRDefault="00F36B5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Operator</w:t>
            </w:r>
          </w:p>
        </w:tc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F36B55" w:rsidRPr="006F6B5C" w:rsidRDefault="00F36B5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(?:)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Conditional Operator returns value based on the condition. It is like if-else.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Comma Operator allows multiple expressions to be evaluated as single statement.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delete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Operator deletes a property from the object.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Operator checks if object has the given property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checks if the object is an instance of given type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new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creates an instance (object)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typeof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checks</w:t>
            </w:r>
            <w:proofErr w:type="gram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the type of object.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</w:t>
            </w:r>
            <w:proofErr w:type="gram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discards the expression's return value.</w:t>
            </w:r>
          </w:p>
        </w:tc>
      </w:tr>
      <w:tr w:rsidR="00F36B55" w:rsidRPr="006F6B5C" w:rsidTr="00F36B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yield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F36B55" w:rsidRPr="006F6B5C" w:rsidRDefault="00F36B5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checks</w:t>
            </w:r>
            <w:proofErr w:type="gram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what is returned in a generator by the generator's </w:t>
            </w:r>
            <w:proofErr w:type="spell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iterator</w:t>
            </w:r>
            <w:proofErr w:type="spell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F36B55" w:rsidRPr="006F6B5C" w:rsidRDefault="00F36B55" w:rsidP="00F36B55">
      <w:pPr>
        <w:pStyle w:val="Heading1"/>
        <w:shd w:val="clear" w:color="auto" w:fill="FFFFFF"/>
        <w:spacing w:before="54" w:line="312" w:lineRule="atLeast"/>
        <w:rPr>
          <w:rFonts w:ascii="Times New Roman" w:hAnsi="Times New Roman" w:cs="Times New Roman"/>
          <w:b w:val="0"/>
          <w:bCs w:val="0"/>
          <w:color w:val="610B38"/>
          <w:sz w:val="24"/>
          <w:szCs w:val="24"/>
        </w:rPr>
      </w:pPr>
      <w:r w:rsidRPr="006F6B5C">
        <w:rPr>
          <w:rFonts w:ascii="Times New Roman" w:hAnsi="Times New Roman" w:cs="Times New Roman"/>
          <w:b w:val="0"/>
          <w:bCs w:val="0"/>
          <w:color w:val="610B38"/>
          <w:sz w:val="24"/>
          <w:szCs w:val="24"/>
        </w:rPr>
        <w:t>JavaScript If-else</w:t>
      </w:r>
    </w:p>
    <w:p w:rsidR="00F36B55" w:rsidRPr="006F6B5C" w:rsidRDefault="00F36B55" w:rsidP="00F36B55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The </w:t>
      </w:r>
      <w:r w:rsidRPr="006F6B5C">
        <w:rPr>
          <w:rStyle w:val="Strong"/>
          <w:color w:val="000000"/>
        </w:rPr>
        <w:t>JavaScript if-else statement</w:t>
      </w:r>
      <w:r w:rsidRPr="006F6B5C">
        <w:rPr>
          <w:color w:val="000000"/>
        </w:rPr>
        <w:t> is used </w:t>
      </w:r>
      <w:r w:rsidRPr="006F6B5C">
        <w:rPr>
          <w:rStyle w:val="Emphasis"/>
          <w:rFonts w:eastAsiaTheme="majorEastAsia"/>
          <w:color w:val="000000"/>
        </w:rPr>
        <w:t>to execute the code whether condition is true or false</w:t>
      </w:r>
      <w:r w:rsidRPr="006F6B5C">
        <w:rPr>
          <w:color w:val="000000"/>
        </w:rPr>
        <w:t>. There are three forms of if statement in JavaScript.</w:t>
      </w:r>
    </w:p>
    <w:p w:rsidR="00F36B55" w:rsidRPr="006F6B5C" w:rsidRDefault="00F36B55" w:rsidP="00F36B55">
      <w:pPr>
        <w:numPr>
          <w:ilvl w:val="0"/>
          <w:numId w:val="16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If Statement</w:t>
      </w:r>
    </w:p>
    <w:p w:rsidR="00F36B55" w:rsidRPr="006F6B5C" w:rsidRDefault="00F36B55" w:rsidP="00F36B55">
      <w:pPr>
        <w:numPr>
          <w:ilvl w:val="0"/>
          <w:numId w:val="16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If else statement</w:t>
      </w:r>
    </w:p>
    <w:p w:rsidR="00F36B55" w:rsidRPr="006F6B5C" w:rsidRDefault="00F36B55" w:rsidP="00F36B55">
      <w:pPr>
        <w:numPr>
          <w:ilvl w:val="0"/>
          <w:numId w:val="16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if else if statement</w:t>
      </w:r>
    </w:p>
    <w:p w:rsidR="00F36B55" w:rsidRPr="006F6B5C" w:rsidRDefault="00F36B55" w:rsidP="00F36B55">
      <w:pPr>
        <w:pStyle w:val="Heading1"/>
        <w:shd w:val="clear" w:color="auto" w:fill="FFFFFF"/>
        <w:spacing w:before="54" w:line="312" w:lineRule="atLeast"/>
        <w:rPr>
          <w:rFonts w:ascii="Times New Roman" w:hAnsi="Times New Roman" w:cs="Times New Roman"/>
          <w:b w:val="0"/>
          <w:bCs w:val="0"/>
          <w:color w:val="610B38"/>
          <w:sz w:val="24"/>
          <w:szCs w:val="24"/>
        </w:rPr>
      </w:pPr>
      <w:r w:rsidRPr="006F6B5C">
        <w:rPr>
          <w:rFonts w:ascii="Times New Roman" w:hAnsi="Times New Roman" w:cs="Times New Roman"/>
          <w:b w:val="0"/>
          <w:bCs w:val="0"/>
          <w:color w:val="610B38"/>
          <w:sz w:val="24"/>
          <w:szCs w:val="24"/>
        </w:rPr>
        <w:t>JavaScript Switch</w:t>
      </w:r>
    </w:p>
    <w:p w:rsidR="00F36B55" w:rsidRPr="006F6B5C" w:rsidRDefault="00F36B55" w:rsidP="00F36B55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The </w:t>
      </w:r>
      <w:r w:rsidRPr="006F6B5C">
        <w:rPr>
          <w:rStyle w:val="Strong"/>
          <w:color w:val="000000"/>
        </w:rPr>
        <w:t>JavaScript switch statement</w:t>
      </w:r>
      <w:r w:rsidRPr="006F6B5C">
        <w:rPr>
          <w:color w:val="000000"/>
        </w:rPr>
        <w:t> is used </w:t>
      </w:r>
      <w:r w:rsidRPr="006F6B5C">
        <w:rPr>
          <w:rStyle w:val="Emphasis"/>
          <w:rFonts w:eastAsiaTheme="majorEastAsia"/>
          <w:color w:val="000000"/>
        </w:rPr>
        <w:t>to execute one code from multiple expressions</w:t>
      </w:r>
      <w:r w:rsidRPr="006F6B5C">
        <w:rPr>
          <w:color w:val="000000"/>
        </w:rPr>
        <w:t>. It is just like else if statement that we have learned in previous page. But it is convenient than </w:t>
      </w:r>
      <w:r w:rsidRPr="006F6B5C">
        <w:rPr>
          <w:rStyle w:val="Emphasis"/>
          <w:rFonts w:eastAsiaTheme="majorEastAsia"/>
          <w:color w:val="000000"/>
        </w:rPr>
        <w:t>if</w:t>
      </w:r>
      <w:proofErr w:type="gramStart"/>
      <w:r w:rsidRPr="006F6B5C">
        <w:rPr>
          <w:rStyle w:val="Emphasis"/>
          <w:rFonts w:eastAsiaTheme="majorEastAsia"/>
          <w:color w:val="000000"/>
        </w:rPr>
        <w:t>..else</w:t>
      </w:r>
      <w:proofErr w:type="gramEnd"/>
      <w:r w:rsidRPr="006F6B5C">
        <w:rPr>
          <w:rStyle w:val="Emphasis"/>
          <w:rFonts w:eastAsiaTheme="majorEastAsia"/>
          <w:color w:val="000000"/>
        </w:rPr>
        <w:t>..</w:t>
      </w:r>
      <w:proofErr w:type="gramStart"/>
      <w:r w:rsidRPr="006F6B5C">
        <w:rPr>
          <w:rStyle w:val="Emphasis"/>
          <w:rFonts w:eastAsiaTheme="majorEastAsia"/>
          <w:color w:val="000000"/>
        </w:rPr>
        <w:t>if</w:t>
      </w:r>
      <w:proofErr w:type="gramEnd"/>
      <w:r w:rsidRPr="006F6B5C">
        <w:rPr>
          <w:color w:val="000000"/>
        </w:rPr>
        <w:t> because it can be used with numbers, characters etc.</w:t>
      </w:r>
    </w:p>
    <w:p w:rsidR="00F36B55" w:rsidRPr="006F6B5C" w:rsidRDefault="00F36B55" w:rsidP="00F36B55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The signature of JavaScript switch statement is given below.</w:t>
      </w:r>
    </w:p>
    <w:p w:rsidR="00F36B55" w:rsidRPr="006F6B5C" w:rsidRDefault="00F36B55" w:rsidP="00F36B55">
      <w:pPr>
        <w:numPr>
          <w:ilvl w:val="0"/>
          <w:numId w:val="17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switch(expression){  </w:t>
      </w:r>
    </w:p>
    <w:p w:rsidR="00F36B55" w:rsidRPr="006F6B5C" w:rsidRDefault="00F36B55" w:rsidP="00F36B55">
      <w:pPr>
        <w:numPr>
          <w:ilvl w:val="0"/>
          <w:numId w:val="17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case value1:  </w:t>
      </w:r>
    </w:p>
    <w:p w:rsidR="00F36B55" w:rsidRPr="006F6B5C" w:rsidRDefault="00F36B55" w:rsidP="00F36B55">
      <w:pPr>
        <w:numPr>
          <w:ilvl w:val="0"/>
          <w:numId w:val="17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code to be executed;  </w:t>
      </w:r>
    </w:p>
    <w:p w:rsidR="00F36B55" w:rsidRPr="006F6B5C" w:rsidRDefault="00F36B55" w:rsidP="00F36B55">
      <w:pPr>
        <w:numPr>
          <w:ilvl w:val="0"/>
          <w:numId w:val="17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break;  </w:t>
      </w:r>
    </w:p>
    <w:p w:rsidR="00F36B55" w:rsidRPr="006F6B5C" w:rsidRDefault="00F36B55" w:rsidP="00F36B55">
      <w:pPr>
        <w:numPr>
          <w:ilvl w:val="0"/>
          <w:numId w:val="17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case value2:  </w:t>
      </w:r>
    </w:p>
    <w:p w:rsidR="00F36B55" w:rsidRPr="006F6B5C" w:rsidRDefault="00F36B55" w:rsidP="00F36B55">
      <w:pPr>
        <w:numPr>
          <w:ilvl w:val="0"/>
          <w:numId w:val="17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code to be executed;  </w:t>
      </w:r>
    </w:p>
    <w:p w:rsidR="00F36B55" w:rsidRPr="006F6B5C" w:rsidRDefault="00F36B55" w:rsidP="00F36B55">
      <w:pPr>
        <w:numPr>
          <w:ilvl w:val="0"/>
          <w:numId w:val="17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break;  </w:t>
      </w:r>
    </w:p>
    <w:p w:rsidR="00F36B55" w:rsidRPr="006F6B5C" w:rsidRDefault="00F36B55" w:rsidP="00F36B55">
      <w:pPr>
        <w:numPr>
          <w:ilvl w:val="0"/>
          <w:numId w:val="17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......  </w:t>
      </w:r>
    </w:p>
    <w:p w:rsidR="00F36B55" w:rsidRPr="006F6B5C" w:rsidRDefault="00F36B55" w:rsidP="00F36B55">
      <w:pPr>
        <w:numPr>
          <w:ilvl w:val="0"/>
          <w:numId w:val="17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F36B55" w:rsidRPr="006F6B5C" w:rsidRDefault="00F36B55" w:rsidP="00F36B55">
      <w:pPr>
        <w:numPr>
          <w:ilvl w:val="0"/>
          <w:numId w:val="17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default:   </w:t>
      </w:r>
    </w:p>
    <w:p w:rsidR="00F36B55" w:rsidRPr="006F6B5C" w:rsidRDefault="00F36B55" w:rsidP="00F36B55">
      <w:pPr>
        <w:numPr>
          <w:ilvl w:val="0"/>
          <w:numId w:val="17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code to be executed if above values are not matched;  </w:t>
      </w:r>
    </w:p>
    <w:p w:rsidR="00F36B55" w:rsidRPr="006F6B5C" w:rsidRDefault="00F36B55" w:rsidP="00F36B55">
      <w:pPr>
        <w:numPr>
          <w:ilvl w:val="0"/>
          <w:numId w:val="17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471085" w:rsidRPr="006F6B5C" w:rsidRDefault="00471085" w:rsidP="00471085">
      <w:pPr>
        <w:pStyle w:val="Heading1"/>
        <w:shd w:val="clear" w:color="auto" w:fill="FFFFFF"/>
        <w:spacing w:before="54" w:line="312" w:lineRule="atLeast"/>
        <w:rPr>
          <w:rFonts w:ascii="Times New Roman" w:hAnsi="Times New Roman" w:cs="Times New Roman"/>
          <w:b w:val="0"/>
          <w:bCs w:val="0"/>
          <w:color w:val="610B38"/>
          <w:sz w:val="24"/>
          <w:szCs w:val="24"/>
        </w:rPr>
      </w:pPr>
      <w:r w:rsidRPr="006F6B5C">
        <w:rPr>
          <w:rFonts w:ascii="Times New Roman" w:hAnsi="Times New Roman" w:cs="Times New Roman"/>
          <w:b w:val="0"/>
          <w:bCs w:val="0"/>
          <w:color w:val="610B38"/>
          <w:sz w:val="24"/>
          <w:szCs w:val="24"/>
        </w:rPr>
        <w:lastRenderedPageBreak/>
        <w:t>JavaScript Loops</w:t>
      </w:r>
    </w:p>
    <w:p w:rsidR="00471085" w:rsidRPr="006F6B5C" w:rsidRDefault="00471085" w:rsidP="00471085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The </w:t>
      </w:r>
      <w:r w:rsidRPr="006F6B5C">
        <w:rPr>
          <w:rStyle w:val="Strong"/>
          <w:color w:val="000000"/>
        </w:rPr>
        <w:t>JavaScript loops</w:t>
      </w:r>
      <w:r w:rsidRPr="006F6B5C">
        <w:rPr>
          <w:color w:val="000000"/>
        </w:rPr>
        <w:t> are used </w:t>
      </w:r>
      <w:r w:rsidRPr="006F6B5C">
        <w:rPr>
          <w:rStyle w:val="Emphasis"/>
          <w:rFonts w:eastAsiaTheme="majorEastAsia"/>
          <w:color w:val="000000"/>
        </w:rPr>
        <w:t>to iterate the piece of code</w:t>
      </w:r>
      <w:r w:rsidRPr="006F6B5C">
        <w:rPr>
          <w:color w:val="000000"/>
        </w:rPr>
        <w:t> using for, while, do while or for-in loops. It makes the code compact. It is mostly used in array.</w:t>
      </w:r>
    </w:p>
    <w:p w:rsidR="00471085" w:rsidRPr="006F6B5C" w:rsidRDefault="00471085" w:rsidP="00471085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There are four types of loops in JavaScript.</w:t>
      </w:r>
    </w:p>
    <w:p w:rsidR="00471085" w:rsidRPr="006F6B5C" w:rsidRDefault="00471085" w:rsidP="00471085">
      <w:pPr>
        <w:numPr>
          <w:ilvl w:val="0"/>
          <w:numId w:val="18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for loop</w:t>
      </w:r>
    </w:p>
    <w:p w:rsidR="00471085" w:rsidRPr="006F6B5C" w:rsidRDefault="00471085" w:rsidP="00471085">
      <w:pPr>
        <w:numPr>
          <w:ilvl w:val="0"/>
          <w:numId w:val="18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while loop</w:t>
      </w:r>
    </w:p>
    <w:p w:rsidR="00471085" w:rsidRPr="006F6B5C" w:rsidRDefault="00471085" w:rsidP="00471085">
      <w:pPr>
        <w:numPr>
          <w:ilvl w:val="0"/>
          <w:numId w:val="18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do-while loop</w:t>
      </w:r>
    </w:p>
    <w:p w:rsidR="00471085" w:rsidRPr="006F6B5C" w:rsidRDefault="00471085" w:rsidP="00471085">
      <w:pPr>
        <w:numPr>
          <w:ilvl w:val="0"/>
          <w:numId w:val="18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for-in loop</w:t>
      </w:r>
    </w:p>
    <w:p w:rsidR="00471085" w:rsidRPr="006F6B5C" w:rsidRDefault="00471085" w:rsidP="00471085">
      <w:pPr>
        <w:pStyle w:val="Heading1"/>
        <w:shd w:val="clear" w:color="auto" w:fill="FFFFFF"/>
        <w:spacing w:before="54" w:line="312" w:lineRule="atLeast"/>
        <w:rPr>
          <w:rFonts w:ascii="Times New Roman" w:hAnsi="Times New Roman" w:cs="Times New Roman"/>
          <w:b w:val="0"/>
          <w:bCs w:val="0"/>
          <w:color w:val="610B38"/>
          <w:sz w:val="24"/>
          <w:szCs w:val="24"/>
        </w:rPr>
      </w:pPr>
      <w:r w:rsidRPr="006F6B5C">
        <w:rPr>
          <w:rFonts w:ascii="Times New Roman" w:hAnsi="Times New Roman" w:cs="Times New Roman"/>
          <w:b w:val="0"/>
          <w:bCs w:val="0"/>
          <w:color w:val="610B38"/>
          <w:sz w:val="24"/>
          <w:szCs w:val="24"/>
        </w:rPr>
        <w:t>JavaScript Functions</w:t>
      </w:r>
    </w:p>
    <w:p w:rsidR="00471085" w:rsidRPr="006F6B5C" w:rsidRDefault="00471085" w:rsidP="00471085">
      <w:pPr>
        <w:pStyle w:val="NormalWeb"/>
        <w:shd w:val="clear" w:color="auto" w:fill="FFFFFF"/>
        <w:rPr>
          <w:color w:val="000000"/>
        </w:rPr>
      </w:pPr>
      <w:r w:rsidRPr="006F6B5C">
        <w:rPr>
          <w:b/>
          <w:bCs/>
          <w:color w:val="000000"/>
        </w:rPr>
        <w:t>JavaScript functions</w:t>
      </w:r>
      <w:r w:rsidRPr="006F6B5C">
        <w:rPr>
          <w:color w:val="000000"/>
        </w:rPr>
        <w:t> are used to perform operations. We can call JavaScript function many times to reuse the code.</w:t>
      </w:r>
    </w:p>
    <w:p w:rsidR="00471085" w:rsidRPr="006F6B5C" w:rsidRDefault="00471085" w:rsidP="00471085">
      <w:pPr>
        <w:pStyle w:val="Heading4"/>
        <w:shd w:val="clear" w:color="auto" w:fill="FFFFFF"/>
        <w:rPr>
          <w:rFonts w:ascii="Times New Roman" w:hAnsi="Times New Roman" w:cs="Times New Roman"/>
          <w:b w:val="0"/>
          <w:bCs w:val="0"/>
          <w:color w:val="610B4B"/>
          <w:sz w:val="24"/>
          <w:szCs w:val="24"/>
        </w:rPr>
      </w:pPr>
      <w:r w:rsidRPr="006F6B5C">
        <w:rPr>
          <w:rFonts w:ascii="Times New Roman" w:hAnsi="Times New Roman" w:cs="Times New Roman"/>
          <w:b w:val="0"/>
          <w:bCs w:val="0"/>
          <w:color w:val="610B4B"/>
          <w:sz w:val="24"/>
          <w:szCs w:val="24"/>
        </w:rPr>
        <w:t>Advantage of JavaScript function</w:t>
      </w:r>
    </w:p>
    <w:p w:rsidR="00471085" w:rsidRPr="006F6B5C" w:rsidRDefault="00471085" w:rsidP="00471085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There are mainly two advantages of JavaScript functions.</w:t>
      </w:r>
    </w:p>
    <w:p w:rsidR="00471085" w:rsidRPr="006F6B5C" w:rsidRDefault="00471085" w:rsidP="00471085">
      <w:pPr>
        <w:numPr>
          <w:ilvl w:val="0"/>
          <w:numId w:val="19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 reusability</w:t>
      </w:r>
      <w:r w:rsidRPr="006F6B5C">
        <w:rPr>
          <w:rFonts w:ascii="Times New Roman" w:hAnsi="Times New Roman" w:cs="Times New Roman"/>
          <w:color w:val="000000"/>
          <w:sz w:val="24"/>
          <w:szCs w:val="24"/>
        </w:rPr>
        <w:t xml:space="preserve">: We can call a function several times so it </w:t>
      </w:r>
      <w:proofErr w:type="gramStart"/>
      <w:r w:rsidRPr="006F6B5C">
        <w:rPr>
          <w:rFonts w:ascii="Times New Roman" w:hAnsi="Times New Roman" w:cs="Times New Roman"/>
          <w:color w:val="000000"/>
          <w:sz w:val="24"/>
          <w:szCs w:val="24"/>
        </w:rPr>
        <w:t>save</w:t>
      </w:r>
      <w:proofErr w:type="gramEnd"/>
      <w:r w:rsidRPr="006F6B5C">
        <w:rPr>
          <w:rFonts w:ascii="Times New Roman" w:hAnsi="Times New Roman" w:cs="Times New Roman"/>
          <w:color w:val="000000"/>
          <w:sz w:val="24"/>
          <w:szCs w:val="24"/>
        </w:rPr>
        <w:t xml:space="preserve"> coding.</w:t>
      </w:r>
    </w:p>
    <w:p w:rsidR="00471085" w:rsidRPr="006F6B5C" w:rsidRDefault="00471085" w:rsidP="00471085">
      <w:pPr>
        <w:numPr>
          <w:ilvl w:val="0"/>
          <w:numId w:val="19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b/>
          <w:bCs/>
          <w:color w:val="000000"/>
          <w:sz w:val="24"/>
          <w:szCs w:val="24"/>
        </w:rPr>
        <w:t>Less coding</w:t>
      </w:r>
      <w:r w:rsidRPr="006F6B5C">
        <w:rPr>
          <w:rFonts w:ascii="Times New Roman" w:hAnsi="Times New Roman" w:cs="Times New Roman"/>
          <w:color w:val="000000"/>
          <w:sz w:val="24"/>
          <w:szCs w:val="24"/>
        </w:rPr>
        <w:t>: It makes our program compact. We don’t need to write many lines of code each time to perform a common task.</w:t>
      </w:r>
    </w:p>
    <w:p w:rsidR="00471085" w:rsidRPr="006F6B5C" w:rsidRDefault="000161D6" w:rsidP="00471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B5C">
        <w:rPr>
          <w:rFonts w:ascii="Times New Roman" w:hAnsi="Times New Roman" w:cs="Times New Roman"/>
          <w:sz w:val="24"/>
          <w:szCs w:val="24"/>
        </w:rPr>
        <w:pict>
          <v:rect id="_x0000_i1027" style="width:0;height:.55pt" o:hralign="center" o:hrstd="t" o:hrnoshade="t" o:hr="t" fillcolor="#d4d4d4" stroked="f"/>
        </w:pict>
      </w:r>
    </w:p>
    <w:p w:rsidR="00471085" w:rsidRPr="006F6B5C" w:rsidRDefault="00471085" w:rsidP="00471085">
      <w:pPr>
        <w:pStyle w:val="Heading2"/>
        <w:shd w:val="clear" w:color="auto" w:fill="FFFFFF"/>
        <w:spacing w:line="312" w:lineRule="atLeast"/>
        <w:rPr>
          <w:b w:val="0"/>
          <w:bCs w:val="0"/>
          <w:color w:val="610B38"/>
          <w:sz w:val="24"/>
          <w:szCs w:val="24"/>
        </w:rPr>
      </w:pPr>
      <w:r w:rsidRPr="006F6B5C">
        <w:rPr>
          <w:b w:val="0"/>
          <w:bCs w:val="0"/>
          <w:color w:val="610B38"/>
          <w:sz w:val="24"/>
          <w:szCs w:val="24"/>
        </w:rPr>
        <w:t>JavaScript Function Syntax</w:t>
      </w:r>
    </w:p>
    <w:p w:rsidR="00471085" w:rsidRPr="006F6B5C" w:rsidRDefault="00471085" w:rsidP="00471085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The syntax of declaring function is given below.</w:t>
      </w:r>
    </w:p>
    <w:p w:rsidR="00471085" w:rsidRPr="006F6B5C" w:rsidRDefault="00471085" w:rsidP="00471085">
      <w:pPr>
        <w:numPr>
          <w:ilvl w:val="0"/>
          <w:numId w:val="20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function 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functionName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([arg1, arg2, ...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argN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]){  </w:t>
      </w:r>
    </w:p>
    <w:p w:rsidR="00471085" w:rsidRPr="006F6B5C" w:rsidRDefault="00471085" w:rsidP="00471085">
      <w:pPr>
        <w:numPr>
          <w:ilvl w:val="0"/>
          <w:numId w:val="20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//code to be executed  </w:t>
      </w:r>
    </w:p>
    <w:p w:rsidR="00471085" w:rsidRPr="006F6B5C" w:rsidRDefault="00471085" w:rsidP="00471085">
      <w:pPr>
        <w:numPr>
          <w:ilvl w:val="0"/>
          <w:numId w:val="20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471085" w:rsidRPr="006F6B5C" w:rsidRDefault="00471085" w:rsidP="00471085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JavaScript Functions can have 0 or more arguments.</w:t>
      </w:r>
    </w:p>
    <w:p w:rsidR="00471085" w:rsidRPr="006F6B5C" w:rsidRDefault="00471085" w:rsidP="00471085">
      <w:pPr>
        <w:pStyle w:val="Heading2"/>
        <w:shd w:val="clear" w:color="auto" w:fill="FFFFFF"/>
        <w:spacing w:line="312" w:lineRule="atLeast"/>
        <w:rPr>
          <w:b w:val="0"/>
          <w:bCs w:val="0"/>
          <w:color w:val="610B38"/>
          <w:sz w:val="24"/>
          <w:szCs w:val="24"/>
        </w:rPr>
      </w:pPr>
      <w:r w:rsidRPr="006F6B5C">
        <w:rPr>
          <w:b w:val="0"/>
          <w:bCs w:val="0"/>
          <w:color w:val="610B38"/>
          <w:sz w:val="24"/>
          <w:szCs w:val="24"/>
        </w:rPr>
        <w:t>JavaScript Function Example</w:t>
      </w:r>
    </w:p>
    <w:p w:rsidR="00471085" w:rsidRPr="006F6B5C" w:rsidRDefault="00471085" w:rsidP="00471085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Let’s see the simple example of function in JavaScript that does not has arguments.</w:t>
      </w:r>
    </w:p>
    <w:p w:rsidR="00471085" w:rsidRPr="006F6B5C" w:rsidRDefault="00471085" w:rsidP="00471085">
      <w:pPr>
        <w:numPr>
          <w:ilvl w:val="0"/>
          <w:numId w:val="21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71085" w:rsidRPr="006F6B5C" w:rsidRDefault="00471085" w:rsidP="00471085">
      <w:pPr>
        <w:numPr>
          <w:ilvl w:val="0"/>
          <w:numId w:val="21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function 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msg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(){  </w:t>
      </w:r>
    </w:p>
    <w:p w:rsidR="00471085" w:rsidRPr="006F6B5C" w:rsidRDefault="00471085" w:rsidP="00471085">
      <w:pPr>
        <w:numPr>
          <w:ilvl w:val="0"/>
          <w:numId w:val="21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alert(</w:t>
      </w:r>
      <w:proofErr w:type="gram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"hello! this is message");  </w:t>
      </w:r>
    </w:p>
    <w:p w:rsidR="00471085" w:rsidRPr="006F6B5C" w:rsidRDefault="00471085" w:rsidP="00471085">
      <w:pPr>
        <w:numPr>
          <w:ilvl w:val="0"/>
          <w:numId w:val="21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471085" w:rsidRPr="006F6B5C" w:rsidRDefault="00471085" w:rsidP="00471085">
      <w:pPr>
        <w:numPr>
          <w:ilvl w:val="0"/>
          <w:numId w:val="21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&lt;/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71085" w:rsidRPr="006F6B5C" w:rsidRDefault="00471085" w:rsidP="00471085">
      <w:pPr>
        <w:numPr>
          <w:ilvl w:val="0"/>
          <w:numId w:val="21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input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type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"button"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onclick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msg</w:t>
      </w:r>
      <w:proofErr w:type="spellEnd"/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()"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value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"call function"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71085" w:rsidRPr="006F6B5C" w:rsidRDefault="000161D6" w:rsidP="004710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8" w:tgtFrame="_blank" w:history="1">
        <w:r w:rsidR="00471085" w:rsidRPr="006F6B5C">
          <w:rPr>
            <w:rStyle w:val="Hyperlink"/>
            <w:rFonts w:ascii="Times New Roman" w:hAnsi="Times New Roman" w:cs="Times New Roman"/>
            <w:b/>
            <w:bCs/>
            <w:color w:val="FFFFFF"/>
            <w:sz w:val="24"/>
            <w:szCs w:val="24"/>
            <w:shd w:val="clear" w:color="auto" w:fill="8BC34A"/>
          </w:rPr>
          <w:t>Test it Now</w:t>
        </w:r>
      </w:hyperlink>
    </w:p>
    <w:p w:rsidR="00471085" w:rsidRPr="006F6B5C" w:rsidRDefault="00471085" w:rsidP="00471085">
      <w:pPr>
        <w:pStyle w:val="Heading4"/>
        <w:shd w:val="clear" w:color="auto" w:fill="FFFFFF"/>
        <w:rPr>
          <w:rFonts w:ascii="Times New Roman" w:hAnsi="Times New Roman" w:cs="Times New Roman"/>
          <w:b w:val="0"/>
          <w:bCs w:val="0"/>
          <w:color w:val="610B4B"/>
          <w:sz w:val="24"/>
          <w:szCs w:val="24"/>
        </w:rPr>
      </w:pPr>
      <w:r w:rsidRPr="006F6B5C">
        <w:rPr>
          <w:rFonts w:ascii="Times New Roman" w:hAnsi="Times New Roman" w:cs="Times New Roman"/>
          <w:b w:val="0"/>
          <w:bCs w:val="0"/>
          <w:color w:val="610B4B"/>
          <w:sz w:val="24"/>
          <w:szCs w:val="24"/>
        </w:rPr>
        <w:t>Output of the above example</w:t>
      </w:r>
    </w:p>
    <w:p w:rsidR="00471085" w:rsidRPr="006F6B5C" w:rsidRDefault="00471085" w:rsidP="00471085">
      <w:pPr>
        <w:pStyle w:val="Heading2"/>
        <w:shd w:val="clear" w:color="auto" w:fill="FFFFFF"/>
        <w:spacing w:line="312" w:lineRule="atLeast"/>
        <w:rPr>
          <w:ins w:id="24" w:author="Unknown"/>
          <w:b w:val="0"/>
          <w:bCs w:val="0"/>
          <w:color w:val="610B38"/>
          <w:sz w:val="24"/>
          <w:szCs w:val="24"/>
        </w:rPr>
      </w:pPr>
      <w:ins w:id="25" w:author="Unknown">
        <w:r w:rsidRPr="006F6B5C">
          <w:rPr>
            <w:b w:val="0"/>
            <w:bCs w:val="0"/>
            <w:color w:val="610B38"/>
            <w:sz w:val="24"/>
            <w:szCs w:val="24"/>
          </w:rPr>
          <w:t>JavaScript Function Arguments</w:t>
        </w:r>
      </w:ins>
    </w:p>
    <w:p w:rsidR="00471085" w:rsidRPr="006F6B5C" w:rsidRDefault="00471085" w:rsidP="00471085">
      <w:pPr>
        <w:pStyle w:val="NormalWeb"/>
        <w:shd w:val="clear" w:color="auto" w:fill="FFFFFF"/>
        <w:rPr>
          <w:ins w:id="26" w:author="Unknown"/>
          <w:color w:val="000000"/>
        </w:rPr>
      </w:pPr>
      <w:ins w:id="27" w:author="Unknown">
        <w:r w:rsidRPr="006F6B5C">
          <w:rPr>
            <w:color w:val="000000"/>
          </w:rPr>
          <w:t>We can call function by passing arguments. Let’s see the example of function that has one argument.</w:t>
        </w:r>
      </w:ins>
    </w:p>
    <w:p w:rsidR="00471085" w:rsidRPr="006F6B5C" w:rsidRDefault="00471085" w:rsidP="00471085">
      <w:pPr>
        <w:numPr>
          <w:ilvl w:val="0"/>
          <w:numId w:val="22"/>
        </w:numPr>
        <w:shd w:val="clear" w:color="auto" w:fill="FFFFFF"/>
        <w:spacing w:after="0" w:line="226" w:lineRule="atLeast"/>
        <w:ind w:left="0"/>
        <w:rPr>
          <w:ins w:id="28" w:author="Unknown"/>
          <w:rFonts w:ascii="Times New Roman" w:hAnsi="Times New Roman" w:cs="Times New Roman"/>
          <w:color w:val="000000"/>
          <w:sz w:val="24"/>
          <w:szCs w:val="24"/>
        </w:rPr>
      </w:pPr>
      <w:ins w:id="29" w:author="Unknown">
        <w:r w:rsidRPr="006F6B5C">
          <w:rPr>
            <w:rStyle w:val="tag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&lt;</w:t>
        </w:r>
        <w:r w:rsidRPr="006F6B5C">
          <w:rPr>
            <w:rStyle w:val="tag-name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script</w:t>
        </w:r>
        <w:r w:rsidRPr="006F6B5C">
          <w:rPr>
            <w:rStyle w:val="tag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&gt;</w:t>
        </w:r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  </w:t>
        </w:r>
      </w:ins>
    </w:p>
    <w:p w:rsidR="00471085" w:rsidRPr="006F6B5C" w:rsidRDefault="00471085" w:rsidP="00471085">
      <w:pPr>
        <w:numPr>
          <w:ilvl w:val="0"/>
          <w:numId w:val="22"/>
        </w:numPr>
        <w:shd w:val="clear" w:color="auto" w:fill="FFFFFF"/>
        <w:spacing w:after="0" w:line="226" w:lineRule="atLeast"/>
        <w:ind w:left="0"/>
        <w:rPr>
          <w:ins w:id="30" w:author="Unknown"/>
          <w:rFonts w:ascii="Times New Roman" w:hAnsi="Times New Roman" w:cs="Times New Roman"/>
          <w:color w:val="000000"/>
          <w:sz w:val="24"/>
          <w:szCs w:val="24"/>
        </w:rPr>
      </w:pPr>
      <w:ins w:id="31" w:author="Unknown"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function </w:t>
        </w:r>
        <w:proofErr w:type="spellStart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getcube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(number){  </w:t>
        </w:r>
      </w:ins>
    </w:p>
    <w:p w:rsidR="00471085" w:rsidRPr="006F6B5C" w:rsidRDefault="00471085" w:rsidP="00471085">
      <w:pPr>
        <w:numPr>
          <w:ilvl w:val="0"/>
          <w:numId w:val="22"/>
        </w:numPr>
        <w:shd w:val="clear" w:color="auto" w:fill="FFFFFF"/>
        <w:spacing w:after="0" w:line="226" w:lineRule="atLeast"/>
        <w:ind w:left="0"/>
        <w:rPr>
          <w:ins w:id="32" w:author="Unknown"/>
          <w:rFonts w:ascii="Times New Roman" w:hAnsi="Times New Roman" w:cs="Times New Roman"/>
          <w:color w:val="000000"/>
          <w:sz w:val="24"/>
          <w:szCs w:val="24"/>
        </w:rPr>
      </w:pPr>
      <w:ins w:id="33" w:author="Unknown"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alert(number*number*number);  </w:t>
        </w:r>
      </w:ins>
    </w:p>
    <w:p w:rsidR="00471085" w:rsidRPr="006F6B5C" w:rsidRDefault="00471085" w:rsidP="00471085">
      <w:pPr>
        <w:numPr>
          <w:ilvl w:val="0"/>
          <w:numId w:val="22"/>
        </w:numPr>
        <w:shd w:val="clear" w:color="auto" w:fill="FFFFFF"/>
        <w:spacing w:after="0" w:line="226" w:lineRule="atLeast"/>
        <w:ind w:left="0"/>
        <w:rPr>
          <w:ins w:id="34" w:author="Unknown"/>
          <w:rFonts w:ascii="Times New Roman" w:hAnsi="Times New Roman" w:cs="Times New Roman"/>
          <w:color w:val="000000"/>
          <w:sz w:val="24"/>
          <w:szCs w:val="24"/>
        </w:rPr>
      </w:pPr>
      <w:ins w:id="35" w:author="Unknown"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}  </w:t>
        </w:r>
      </w:ins>
    </w:p>
    <w:p w:rsidR="00471085" w:rsidRPr="006F6B5C" w:rsidRDefault="00471085" w:rsidP="00471085">
      <w:pPr>
        <w:numPr>
          <w:ilvl w:val="0"/>
          <w:numId w:val="22"/>
        </w:numPr>
        <w:shd w:val="clear" w:color="auto" w:fill="FFFFFF"/>
        <w:spacing w:after="0" w:line="226" w:lineRule="atLeast"/>
        <w:ind w:left="0"/>
        <w:rPr>
          <w:ins w:id="36" w:author="Unknown"/>
          <w:rFonts w:ascii="Times New Roman" w:hAnsi="Times New Roman" w:cs="Times New Roman"/>
          <w:color w:val="000000"/>
          <w:sz w:val="24"/>
          <w:szCs w:val="24"/>
        </w:rPr>
      </w:pPr>
      <w:ins w:id="37" w:author="Unknown">
        <w:r w:rsidRPr="006F6B5C">
          <w:rPr>
            <w:rStyle w:val="tag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&lt;/</w:t>
        </w:r>
        <w:r w:rsidRPr="006F6B5C">
          <w:rPr>
            <w:rStyle w:val="tag-name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script</w:t>
        </w:r>
        <w:r w:rsidRPr="006F6B5C">
          <w:rPr>
            <w:rStyle w:val="tag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&gt;</w:t>
        </w:r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  </w:t>
        </w:r>
      </w:ins>
    </w:p>
    <w:p w:rsidR="00471085" w:rsidRPr="006F6B5C" w:rsidRDefault="00471085" w:rsidP="00471085">
      <w:pPr>
        <w:numPr>
          <w:ilvl w:val="0"/>
          <w:numId w:val="22"/>
        </w:numPr>
        <w:shd w:val="clear" w:color="auto" w:fill="FFFFFF"/>
        <w:spacing w:after="0" w:line="226" w:lineRule="atLeast"/>
        <w:ind w:left="0"/>
        <w:rPr>
          <w:ins w:id="38" w:author="Unknown"/>
          <w:rFonts w:ascii="Times New Roman" w:hAnsi="Times New Roman" w:cs="Times New Roman"/>
          <w:color w:val="000000"/>
          <w:sz w:val="24"/>
          <w:szCs w:val="24"/>
        </w:rPr>
      </w:pPr>
      <w:ins w:id="39" w:author="Unknown">
        <w:r w:rsidRPr="006F6B5C">
          <w:rPr>
            <w:rStyle w:val="tag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&lt;</w:t>
        </w:r>
        <w:r w:rsidRPr="006F6B5C">
          <w:rPr>
            <w:rStyle w:val="tag-name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form</w:t>
        </w:r>
        <w:r w:rsidRPr="006F6B5C">
          <w:rPr>
            <w:rStyle w:val="tag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&gt;</w:t>
        </w:r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  </w:t>
        </w:r>
      </w:ins>
    </w:p>
    <w:p w:rsidR="00471085" w:rsidRPr="006F6B5C" w:rsidRDefault="00471085" w:rsidP="00471085">
      <w:pPr>
        <w:numPr>
          <w:ilvl w:val="0"/>
          <w:numId w:val="22"/>
        </w:numPr>
        <w:shd w:val="clear" w:color="auto" w:fill="FFFFFF"/>
        <w:spacing w:after="0" w:line="226" w:lineRule="atLeast"/>
        <w:ind w:left="0"/>
        <w:rPr>
          <w:ins w:id="40" w:author="Unknown"/>
          <w:rFonts w:ascii="Times New Roman" w:hAnsi="Times New Roman" w:cs="Times New Roman"/>
          <w:color w:val="000000"/>
          <w:sz w:val="24"/>
          <w:szCs w:val="24"/>
        </w:rPr>
      </w:pPr>
      <w:ins w:id="41" w:author="Unknown">
        <w:r w:rsidRPr="006F6B5C">
          <w:rPr>
            <w:rStyle w:val="tag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&lt;</w:t>
        </w:r>
        <w:r w:rsidRPr="006F6B5C">
          <w:rPr>
            <w:rStyle w:val="tag-name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input</w:t>
        </w:r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 </w:t>
        </w:r>
        <w:r w:rsidRPr="006F6B5C">
          <w:rPr>
            <w:rStyle w:val="attribute"/>
            <w:rFonts w:ascii="Times New Roman" w:hAnsi="Times New Roman" w:cs="Times New Roman"/>
            <w:color w:val="FF0000"/>
            <w:sz w:val="24"/>
            <w:szCs w:val="24"/>
            <w:bdr w:val="none" w:sz="0" w:space="0" w:color="auto" w:frame="1"/>
          </w:rPr>
          <w:t>type</w:t>
        </w:r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=</w:t>
        </w:r>
        <w:r w:rsidRPr="006F6B5C">
          <w:rPr>
            <w:rStyle w:val="attribute-value"/>
            <w:rFonts w:ascii="Times New Roman" w:hAnsi="Times New Roman" w:cs="Times New Roman"/>
            <w:color w:val="0000FF"/>
            <w:sz w:val="24"/>
            <w:szCs w:val="24"/>
            <w:bdr w:val="none" w:sz="0" w:space="0" w:color="auto" w:frame="1"/>
          </w:rPr>
          <w:t>"button"</w:t>
        </w:r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 </w:t>
        </w:r>
        <w:r w:rsidRPr="006F6B5C">
          <w:rPr>
            <w:rStyle w:val="attribute"/>
            <w:rFonts w:ascii="Times New Roman" w:hAnsi="Times New Roman" w:cs="Times New Roman"/>
            <w:color w:val="FF0000"/>
            <w:sz w:val="24"/>
            <w:szCs w:val="24"/>
            <w:bdr w:val="none" w:sz="0" w:space="0" w:color="auto" w:frame="1"/>
          </w:rPr>
          <w:t>value</w:t>
        </w:r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=</w:t>
        </w:r>
        <w:r w:rsidRPr="006F6B5C">
          <w:rPr>
            <w:rStyle w:val="attribute-value"/>
            <w:rFonts w:ascii="Times New Roman" w:hAnsi="Times New Roman" w:cs="Times New Roman"/>
            <w:color w:val="0000FF"/>
            <w:sz w:val="24"/>
            <w:szCs w:val="24"/>
            <w:bdr w:val="none" w:sz="0" w:space="0" w:color="auto" w:frame="1"/>
          </w:rPr>
          <w:t>"click"</w:t>
        </w:r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 </w:t>
        </w:r>
        <w:proofErr w:type="spellStart"/>
        <w:r w:rsidRPr="006F6B5C">
          <w:rPr>
            <w:rStyle w:val="attribute"/>
            <w:rFonts w:ascii="Times New Roman" w:hAnsi="Times New Roman" w:cs="Times New Roman"/>
            <w:color w:val="FF0000"/>
            <w:sz w:val="24"/>
            <w:szCs w:val="24"/>
            <w:bdr w:val="none" w:sz="0" w:space="0" w:color="auto" w:frame="1"/>
          </w:rPr>
          <w:t>onclick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=</w:t>
        </w:r>
        <w:r w:rsidRPr="006F6B5C">
          <w:rPr>
            <w:rStyle w:val="attribute-value"/>
            <w:rFonts w:ascii="Times New Roman" w:hAnsi="Times New Roman" w:cs="Times New Roman"/>
            <w:color w:val="0000FF"/>
            <w:sz w:val="24"/>
            <w:szCs w:val="24"/>
            <w:bdr w:val="none" w:sz="0" w:space="0" w:color="auto" w:frame="1"/>
          </w:rPr>
          <w:t>"</w:t>
        </w:r>
        <w:proofErr w:type="spellStart"/>
        <w:r w:rsidRPr="006F6B5C">
          <w:rPr>
            <w:rStyle w:val="attribute-value"/>
            <w:rFonts w:ascii="Times New Roman" w:hAnsi="Times New Roman" w:cs="Times New Roman"/>
            <w:color w:val="0000FF"/>
            <w:sz w:val="24"/>
            <w:szCs w:val="24"/>
            <w:bdr w:val="none" w:sz="0" w:space="0" w:color="auto" w:frame="1"/>
          </w:rPr>
          <w:t>getcube</w:t>
        </w:r>
        <w:proofErr w:type="spellEnd"/>
        <w:r w:rsidRPr="006F6B5C">
          <w:rPr>
            <w:rStyle w:val="attribute-value"/>
            <w:rFonts w:ascii="Times New Roman" w:hAnsi="Times New Roman" w:cs="Times New Roman"/>
            <w:color w:val="0000FF"/>
            <w:sz w:val="24"/>
            <w:szCs w:val="24"/>
            <w:bdr w:val="none" w:sz="0" w:space="0" w:color="auto" w:frame="1"/>
          </w:rPr>
          <w:t>(4)"</w:t>
        </w:r>
        <w:r w:rsidRPr="006F6B5C">
          <w:rPr>
            <w:rStyle w:val="tag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/&gt;</w:t>
        </w:r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  </w:t>
        </w:r>
      </w:ins>
    </w:p>
    <w:p w:rsidR="00471085" w:rsidRPr="006F6B5C" w:rsidRDefault="00471085" w:rsidP="00471085">
      <w:pPr>
        <w:numPr>
          <w:ilvl w:val="0"/>
          <w:numId w:val="22"/>
        </w:numPr>
        <w:shd w:val="clear" w:color="auto" w:fill="FFFFFF"/>
        <w:spacing w:after="0" w:line="226" w:lineRule="atLeast"/>
        <w:ind w:left="0"/>
        <w:rPr>
          <w:ins w:id="42" w:author="Unknown"/>
          <w:rFonts w:ascii="Times New Roman" w:hAnsi="Times New Roman" w:cs="Times New Roman"/>
          <w:color w:val="000000"/>
          <w:sz w:val="24"/>
          <w:szCs w:val="24"/>
        </w:rPr>
      </w:pPr>
      <w:ins w:id="43" w:author="Unknown">
        <w:r w:rsidRPr="006F6B5C">
          <w:rPr>
            <w:rStyle w:val="tag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&lt;/</w:t>
        </w:r>
        <w:r w:rsidRPr="006F6B5C">
          <w:rPr>
            <w:rStyle w:val="tag-name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form</w:t>
        </w:r>
        <w:r w:rsidRPr="006F6B5C">
          <w:rPr>
            <w:rStyle w:val="tag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&gt;</w:t>
        </w:r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  </w:t>
        </w:r>
      </w:ins>
    </w:p>
    <w:p w:rsidR="00471085" w:rsidRPr="006F6B5C" w:rsidRDefault="00471085" w:rsidP="00471085">
      <w:pPr>
        <w:pStyle w:val="Heading2"/>
        <w:shd w:val="clear" w:color="auto" w:fill="FFFFFF"/>
        <w:spacing w:line="312" w:lineRule="atLeast"/>
        <w:rPr>
          <w:b w:val="0"/>
          <w:bCs w:val="0"/>
          <w:color w:val="610B38"/>
          <w:sz w:val="24"/>
          <w:szCs w:val="24"/>
        </w:rPr>
      </w:pPr>
      <w:r w:rsidRPr="006F6B5C">
        <w:rPr>
          <w:b w:val="0"/>
          <w:bCs w:val="0"/>
          <w:color w:val="610B38"/>
          <w:sz w:val="24"/>
          <w:szCs w:val="24"/>
        </w:rPr>
        <w:t>Function with Return Value</w:t>
      </w:r>
    </w:p>
    <w:p w:rsidR="00471085" w:rsidRPr="006F6B5C" w:rsidRDefault="00471085" w:rsidP="00471085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We can call function that returns a value and use it in our program. Let’s see the example of function that returns value.</w:t>
      </w:r>
    </w:p>
    <w:p w:rsidR="00471085" w:rsidRPr="006F6B5C" w:rsidRDefault="00471085" w:rsidP="00471085">
      <w:pPr>
        <w:numPr>
          <w:ilvl w:val="0"/>
          <w:numId w:val="23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71085" w:rsidRPr="006F6B5C" w:rsidRDefault="00471085" w:rsidP="00471085">
      <w:pPr>
        <w:numPr>
          <w:ilvl w:val="0"/>
          <w:numId w:val="23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function 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getInfo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(){  </w:t>
      </w:r>
    </w:p>
    <w:p w:rsidR="00471085" w:rsidRPr="006F6B5C" w:rsidRDefault="00471085" w:rsidP="00471085">
      <w:pPr>
        <w:numPr>
          <w:ilvl w:val="0"/>
          <w:numId w:val="23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return</w:t>
      </w:r>
      <w:proofErr w:type="gram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"hello 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javatpoint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! How r u?</w:t>
      </w:r>
      <w:proofErr w:type="gram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";</w:t>
      </w:r>
      <w:proofErr w:type="gram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71085" w:rsidRPr="006F6B5C" w:rsidRDefault="00471085" w:rsidP="00471085">
      <w:pPr>
        <w:numPr>
          <w:ilvl w:val="0"/>
          <w:numId w:val="23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471085" w:rsidRPr="006F6B5C" w:rsidRDefault="00471085" w:rsidP="00471085">
      <w:pPr>
        <w:numPr>
          <w:ilvl w:val="0"/>
          <w:numId w:val="23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71085" w:rsidRPr="006F6B5C" w:rsidRDefault="00471085" w:rsidP="00471085">
      <w:pPr>
        <w:numPr>
          <w:ilvl w:val="0"/>
          <w:numId w:val="23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71085" w:rsidRPr="006F6B5C" w:rsidRDefault="00471085" w:rsidP="00471085">
      <w:pPr>
        <w:numPr>
          <w:ilvl w:val="0"/>
          <w:numId w:val="23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document.write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getInfo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());  </w:t>
      </w:r>
    </w:p>
    <w:p w:rsidR="00471085" w:rsidRPr="006F6B5C" w:rsidRDefault="00471085" w:rsidP="00471085">
      <w:pPr>
        <w:numPr>
          <w:ilvl w:val="0"/>
          <w:numId w:val="23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71085" w:rsidRPr="006F6B5C" w:rsidRDefault="000161D6" w:rsidP="004710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9" w:tgtFrame="_blank" w:history="1">
        <w:r w:rsidR="00471085" w:rsidRPr="006F6B5C">
          <w:rPr>
            <w:rStyle w:val="Hyperlink"/>
            <w:rFonts w:ascii="Times New Roman" w:hAnsi="Times New Roman" w:cs="Times New Roman"/>
            <w:b/>
            <w:bCs/>
            <w:color w:val="FFFFFF"/>
            <w:sz w:val="24"/>
            <w:szCs w:val="24"/>
            <w:shd w:val="clear" w:color="auto" w:fill="8BC34A"/>
          </w:rPr>
          <w:t>Test it Now</w:t>
        </w:r>
      </w:hyperlink>
    </w:p>
    <w:p w:rsidR="00471085" w:rsidRPr="006F6B5C" w:rsidRDefault="00471085" w:rsidP="00471085">
      <w:pPr>
        <w:pStyle w:val="Heading4"/>
        <w:shd w:val="clear" w:color="auto" w:fill="FFFFFF"/>
        <w:rPr>
          <w:rFonts w:ascii="Times New Roman" w:hAnsi="Times New Roman" w:cs="Times New Roman"/>
          <w:b w:val="0"/>
          <w:bCs w:val="0"/>
          <w:color w:val="610B4B"/>
          <w:sz w:val="24"/>
          <w:szCs w:val="24"/>
        </w:rPr>
      </w:pPr>
      <w:r w:rsidRPr="006F6B5C">
        <w:rPr>
          <w:rFonts w:ascii="Times New Roman" w:hAnsi="Times New Roman" w:cs="Times New Roman"/>
          <w:b w:val="0"/>
          <w:bCs w:val="0"/>
          <w:color w:val="610B4B"/>
          <w:sz w:val="24"/>
          <w:szCs w:val="24"/>
        </w:rPr>
        <w:t>Output of the above example</w:t>
      </w:r>
    </w:p>
    <w:p w:rsidR="00471085" w:rsidRPr="006F6B5C" w:rsidRDefault="00471085" w:rsidP="00471085">
      <w:pPr>
        <w:shd w:val="clear" w:color="auto" w:fill="F9FBF9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6B5C">
        <w:rPr>
          <w:rFonts w:ascii="Times New Roman" w:hAnsi="Times New Roman" w:cs="Times New Roman"/>
          <w:color w:val="000000"/>
          <w:sz w:val="24"/>
          <w:szCs w:val="24"/>
        </w:rPr>
        <w:t>hello</w:t>
      </w:r>
      <w:proofErr w:type="gramEnd"/>
      <w:r w:rsidRPr="006F6B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</w:rPr>
        <w:t>javatpoint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</w:rPr>
        <w:t>! How r u?</w:t>
      </w:r>
    </w:p>
    <w:p w:rsidR="00471085" w:rsidRPr="006F6B5C" w:rsidRDefault="000161D6" w:rsidP="00471085">
      <w:pPr>
        <w:rPr>
          <w:rFonts w:ascii="Times New Roman" w:hAnsi="Times New Roman" w:cs="Times New Roman"/>
          <w:sz w:val="24"/>
          <w:szCs w:val="24"/>
        </w:rPr>
      </w:pPr>
      <w:r w:rsidRPr="006F6B5C">
        <w:rPr>
          <w:rFonts w:ascii="Times New Roman" w:hAnsi="Times New Roman" w:cs="Times New Roman"/>
          <w:sz w:val="24"/>
          <w:szCs w:val="24"/>
        </w:rPr>
        <w:pict>
          <v:rect id="_x0000_i1028" style="width:0;height:.55pt" o:hralign="center" o:hrstd="t" o:hrnoshade="t" o:hr="t" fillcolor="#d4d4d4" stroked="f"/>
        </w:pict>
      </w:r>
    </w:p>
    <w:p w:rsidR="00471085" w:rsidRPr="006F6B5C" w:rsidRDefault="00471085" w:rsidP="00471085">
      <w:pPr>
        <w:pStyle w:val="Heading2"/>
        <w:shd w:val="clear" w:color="auto" w:fill="FFFFFF"/>
        <w:spacing w:line="312" w:lineRule="atLeast"/>
        <w:rPr>
          <w:b w:val="0"/>
          <w:bCs w:val="0"/>
          <w:color w:val="610B38"/>
          <w:sz w:val="24"/>
          <w:szCs w:val="24"/>
        </w:rPr>
      </w:pPr>
      <w:r w:rsidRPr="006F6B5C">
        <w:rPr>
          <w:b w:val="0"/>
          <w:bCs w:val="0"/>
          <w:color w:val="610B38"/>
          <w:sz w:val="24"/>
          <w:szCs w:val="24"/>
        </w:rPr>
        <w:t>JavaScript Function Object</w:t>
      </w:r>
    </w:p>
    <w:p w:rsidR="00471085" w:rsidRPr="006F6B5C" w:rsidRDefault="00471085" w:rsidP="00471085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In JavaScript, the purpose of </w:t>
      </w:r>
      <w:r w:rsidRPr="006F6B5C">
        <w:rPr>
          <w:rStyle w:val="Strong"/>
          <w:rFonts w:eastAsiaTheme="majorEastAsia"/>
          <w:color w:val="000000"/>
        </w:rPr>
        <w:t>Function constructor</w:t>
      </w:r>
      <w:r w:rsidRPr="006F6B5C">
        <w:rPr>
          <w:color w:val="000000"/>
        </w:rPr>
        <w:t> is to create a new Function object. It executes the code globally. However, if we call the constructor directly, a function is created dynamically but in an unsecured way.</w:t>
      </w:r>
    </w:p>
    <w:p w:rsidR="00471085" w:rsidRPr="006F6B5C" w:rsidRDefault="00471085" w:rsidP="00471085">
      <w:pPr>
        <w:pStyle w:val="Heading2"/>
        <w:shd w:val="clear" w:color="auto" w:fill="FFFFFF"/>
        <w:spacing w:line="312" w:lineRule="atLeast"/>
        <w:rPr>
          <w:b w:val="0"/>
          <w:bCs w:val="0"/>
          <w:color w:val="610B38"/>
          <w:sz w:val="24"/>
          <w:szCs w:val="24"/>
        </w:rPr>
      </w:pPr>
      <w:r w:rsidRPr="006F6B5C">
        <w:rPr>
          <w:b w:val="0"/>
          <w:bCs w:val="0"/>
          <w:color w:val="610B38"/>
          <w:sz w:val="24"/>
          <w:szCs w:val="24"/>
        </w:rPr>
        <w:lastRenderedPageBreak/>
        <w:t>Syntax</w:t>
      </w:r>
    </w:p>
    <w:p w:rsidR="00471085" w:rsidRPr="006F6B5C" w:rsidRDefault="00471085" w:rsidP="00471085">
      <w:pPr>
        <w:numPr>
          <w:ilvl w:val="0"/>
          <w:numId w:val="24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new Function ([arg1[, arg2[, ....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argn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]],] 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functionBody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  </w:t>
      </w:r>
    </w:p>
    <w:p w:rsidR="00471085" w:rsidRPr="006F6B5C" w:rsidRDefault="00471085" w:rsidP="00471085">
      <w:pPr>
        <w:pStyle w:val="Heading2"/>
        <w:shd w:val="clear" w:color="auto" w:fill="FFFFFF"/>
        <w:spacing w:line="312" w:lineRule="atLeast"/>
        <w:rPr>
          <w:b w:val="0"/>
          <w:bCs w:val="0"/>
          <w:color w:val="610B38"/>
          <w:sz w:val="24"/>
          <w:szCs w:val="24"/>
        </w:rPr>
      </w:pPr>
      <w:r w:rsidRPr="006F6B5C">
        <w:rPr>
          <w:b w:val="0"/>
          <w:bCs w:val="0"/>
          <w:color w:val="610B38"/>
          <w:sz w:val="24"/>
          <w:szCs w:val="24"/>
        </w:rPr>
        <w:t>Parameter</w:t>
      </w:r>
    </w:p>
    <w:p w:rsidR="00471085" w:rsidRPr="006F6B5C" w:rsidRDefault="00471085" w:rsidP="00471085">
      <w:pPr>
        <w:pStyle w:val="NormalWeb"/>
        <w:shd w:val="clear" w:color="auto" w:fill="FFFFFF"/>
        <w:rPr>
          <w:color w:val="000000"/>
        </w:rPr>
      </w:pPr>
      <w:proofErr w:type="gramStart"/>
      <w:r w:rsidRPr="006F6B5C">
        <w:rPr>
          <w:rStyle w:val="Strong"/>
          <w:rFonts w:eastAsiaTheme="majorEastAsia"/>
          <w:color w:val="000000"/>
        </w:rPr>
        <w:t>arg1</w:t>
      </w:r>
      <w:proofErr w:type="gramEnd"/>
      <w:r w:rsidRPr="006F6B5C">
        <w:rPr>
          <w:rStyle w:val="Strong"/>
          <w:rFonts w:eastAsiaTheme="majorEastAsia"/>
          <w:color w:val="000000"/>
        </w:rPr>
        <w:t xml:space="preserve">, arg2, .... , </w:t>
      </w:r>
      <w:proofErr w:type="spellStart"/>
      <w:r w:rsidRPr="006F6B5C">
        <w:rPr>
          <w:rStyle w:val="Strong"/>
          <w:rFonts w:eastAsiaTheme="majorEastAsia"/>
          <w:color w:val="000000"/>
        </w:rPr>
        <w:t>argn</w:t>
      </w:r>
      <w:proofErr w:type="spellEnd"/>
      <w:r w:rsidRPr="006F6B5C">
        <w:rPr>
          <w:color w:val="000000"/>
        </w:rPr>
        <w:t> - It represents the argument used by function.</w:t>
      </w:r>
    </w:p>
    <w:p w:rsidR="00471085" w:rsidRPr="006F6B5C" w:rsidRDefault="00471085" w:rsidP="00471085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6F6B5C">
        <w:rPr>
          <w:rStyle w:val="Strong"/>
          <w:rFonts w:eastAsiaTheme="majorEastAsia"/>
          <w:color w:val="000000"/>
        </w:rPr>
        <w:t>functionBody</w:t>
      </w:r>
      <w:proofErr w:type="spellEnd"/>
      <w:proofErr w:type="gramEnd"/>
      <w:r w:rsidRPr="006F6B5C">
        <w:rPr>
          <w:color w:val="000000"/>
        </w:rPr>
        <w:t> - It represents the function definition.</w:t>
      </w:r>
    </w:p>
    <w:p w:rsidR="00471085" w:rsidRPr="006F6B5C" w:rsidRDefault="00471085" w:rsidP="00471085">
      <w:pPr>
        <w:pStyle w:val="Heading2"/>
        <w:shd w:val="clear" w:color="auto" w:fill="FFFFFF"/>
        <w:spacing w:line="312" w:lineRule="atLeast"/>
        <w:rPr>
          <w:b w:val="0"/>
          <w:bCs w:val="0"/>
          <w:color w:val="610B38"/>
          <w:sz w:val="24"/>
          <w:szCs w:val="24"/>
        </w:rPr>
      </w:pPr>
      <w:r w:rsidRPr="006F6B5C">
        <w:rPr>
          <w:b w:val="0"/>
          <w:bCs w:val="0"/>
          <w:color w:val="610B38"/>
          <w:sz w:val="24"/>
          <w:szCs w:val="24"/>
        </w:rPr>
        <w:t>JavaScript Function Methods</w:t>
      </w:r>
    </w:p>
    <w:p w:rsidR="00471085" w:rsidRPr="006F6B5C" w:rsidRDefault="00471085" w:rsidP="00471085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Let's see function methods with description.</w:t>
      </w:r>
    </w:p>
    <w:tbl>
      <w:tblPr>
        <w:tblW w:w="9339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5"/>
        <w:gridCol w:w="8004"/>
      </w:tblGrid>
      <w:tr w:rsidR="00471085" w:rsidRPr="006F6B5C" w:rsidTr="00471085"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71085" w:rsidRPr="006F6B5C" w:rsidRDefault="004710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71085" w:rsidRPr="006F6B5C" w:rsidRDefault="004710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471085" w:rsidRPr="006F6B5C" w:rsidTr="0047108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71085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0" w:history="1">
              <w:r w:rsidR="00471085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apply()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71085" w:rsidRPr="006F6B5C" w:rsidRDefault="0047108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is used to call a function contains this value and a single array of arguments.</w:t>
            </w:r>
          </w:p>
        </w:tc>
      </w:tr>
      <w:tr w:rsidR="00471085" w:rsidRPr="006F6B5C" w:rsidTr="0047108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71085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" w:history="1">
              <w:r w:rsidR="00471085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bind()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71085" w:rsidRPr="006F6B5C" w:rsidRDefault="0047108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is used to create a new function.</w:t>
            </w:r>
          </w:p>
        </w:tc>
      </w:tr>
      <w:tr w:rsidR="00471085" w:rsidRPr="006F6B5C" w:rsidTr="0047108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71085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" w:history="1">
              <w:r w:rsidR="00471085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call()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71085" w:rsidRPr="006F6B5C" w:rsidRDefault="0047108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is used to call a function contains this value and an argument list.</w:t>
            </w:r>
          </w:p>
        </w:tc>
      </w:tr>
      <w:tr w:rsidR="00471085" w:rsidRPr="006F6B5C" w:rsidTr="0047108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71085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" w:history="1">
              <w:proofErr w:type="spellStart"/>
              <w:r w:rsidR="00471085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toString</w:t>
              </w:r>
              <w:proofErr w:type="spellEnd"/>
              <w:r w:rsidR="00471085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71085" w:rsidRPr="006F6B5C" w:rsidRDefault="00471085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result in a form of a string.</w:t>
            </w:r>
          </w:p>
        </w:tc>
      </w:tr>
    </w:tbl>
    <w:p w:rsidR="00471085" w:rsidRPr="006F6B5C" w:rsidRDefault="000161D6" w:rsidP="00471085">
      <w:pPr>
        <w:rPr>
          <w:rFonts w:ascii="Times New Roman" w:hAnsi="Times New Roman" w:cs="Times New Roman"/>
          <w:sz w:val="24"/>
          <w:szCs w:val="24"/>
        </w:rPr>
      </w:pPr>
      <w:r w:rsidRPr="006F6B5C">
        <w:rPr>
          <w:rFonts w:ascii="Times New Roman" w:hAnsi="Times New Roman" w:cs="Times New Roman"/>
          <w:sz w:val="24"/>
          <w:szCs w:val="24"/>
        </w:rPr>
        <w:pict>
          <v:rect id="_x0000_i1029" style="width:0;height:.55pt" o:hralign="center" o:hrstd="t" o:hrnoshade="t" o:hr="t" fillcolor="#d4d4d4" stroked="f"/>
        </w:pict>
      </w:r>
    </w:p>
    <w:p w:rsidR="00471085" w:rsidRPr="006F6B5C" w:rsidRDefault="00471085" w:rsidP="00471085">
      <w:pPr>
        <w:pStyle w:val="Heading2"/>
        <w:shd w:val="clear" w:color="auto" w:fill="FFFFFF"/>
        <w:spacing w:line="312" w:lineRule="atLeast"/>
        <w:rPr>
          <w:b w:val="0"/>
          <w:bCs w:val="0"/>
          <w:color w:val="610B38"/>
          <w:sz w:val="24"/>
          <w:szCs w:val="24"/>
        </w:rPr>
      </w:pPr>
      <w:r w:rsidRPr="006F6B5C">
        <w:rPr>
          <w:b w:val="0"/>
          <w:bCs w:val="0"/>
          <w:color w:val="610B38"/>
          <w:sz w:val="24"/>
          <w:szCs w:val="24"/>
        </w:rPr>
        <w:t>JavaScript Function Object Examples</w:t>
      </w:r>
    </w:p>
    <w:p w:rsidR="00471085" w:rsidRPr="006F6B5C" w:rsidRDefault="00471085" w:rsidP="00471085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b w:val="0"/>
          <w:bCs w:val="0"/>
          <w:color w:val="610B4B"/>
          <w:sz w:val="24"/>
          <w:szCs w:val="24"/>
        </w:rPr>
      </w:pPr>
      <w:r w:rsidRPr="006F6B5C">
        <w:rPr>
          <w:rFonts w:ascii="Times New Roman" w:hAnsi="Times New Roman" w:cs="Times New Roman"/>
          <w:b w:val="0"/>
          <w:bCs w:val="0"/>
          <w:color w:val="610B4B"/>
          <w:sz w:val="24"/>
          <w:szCs w:val="24"/>
        </w:rPr>
        <w:t>Example 1</w:t>
      </w:r>
    </w:p>
    <w:p w:rsidR="00471085" w:rsidRPr="006F6B5C" w:rsidRDefault="00471085" w:rsidP="00471085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Let's see an example to display the sum of given numbers.</w:t>
      </w:r>
    </w:p>
    <w:p w:rsidR="00471085" w:rsidRPr="006F6B5C" w:rsidRDefault="00471085" w:rsidP="00471085">
      <w:pPr>
        <w:numPr>
          <w:ilvl w:val="0"/>
          <w:numId w:val="25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71085" w:rsidRPr="006F6B5C" w:rsidRDefault="00471085" w:rsidP="00471085">
      <w:pPr>
        <w:numPr>
          <w:ilvl w:val="0"/>
          <w:numId w:val="25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add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new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Function("num1","num2","return num1+num2");  </w:t>
      </w:r>
    </w:p>
    <w:p w:rsidR="00471085" w:rsidRPr="006F6B5C" w:rsidRDefault="00471085" w:rsidP="00471085">
      <w:pPr>
        <w:numPr>
          <w:ilvl w:val="0"/>
          <w:numId w:val="25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document.writeln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(add(2,5));  </w:t>
      </w:r>
    </w:p>
    <w:p w:rsidR="00471085" w:rsidRPr="006F6B5C" w:rsidRDefault="00471085" w:rsidP="00471085">
      <w:pPr>
        <w:numPr>
          <w:ilvl w:val="0"/>
          <w:numId w:val="25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71085" w:rsidRPr="006F6B5C" w:rsidRDefault="000161D6" w:rsidP="004710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4" w:tgtFrame="_blank" w:history="1">
        <w:r w:rsidR="00471085" w:rsidRPr="006F6B5C">
          <w:rPr>
            <w:rStyle w:val="Hyperlink"/>
            <w:rFonts w:ascii="Times New Roman" w:hAnsi="Times New Roman" w:cs="Times New Roman"/>
            <w:b/>
            <w:bCs/>
            <w:color w:val="FFFFFF"/>
            <w:sz w:val="24"/>
            <w:szCs w:val="24"/>
            <w:shd w:val="clear" w:color="auto" w:fill="8BC34A"/>
          </w:rPr>
          <w:t>Test it Now</w:t>
        </w:r>
      </w:hyperlink>
    </w:p>
    <w:p w:rsidR="00471085" w:rsidRPr="006F6B5C" w:rsidRDefault="00471085" w:rsidP="00471085">
      <w:pPr>
        <w:pStyle w:val="NormalWeb"/>
        <w:shd w:val="clear" w:color="auto" w:fill="FFFFFF"/>
        <w:rPr>
          <w:color w:val="000000"/>
        </w:rPr>
      </w:pPr>
      <w:r w:rsidRPr="006F6B5C">
        <w:rPr>
          <w:rStyle w:val="Strong"/>
          <w:rFonts w:eastAsiaTheme="majorEastAsia"/>
          <w:color w:val="000000"/>
        </w:rPr>
        <w:t>Output:</w:t>
      </w:r>
    </w:p>
    <w:p w:rsidR="00471085" w:rsidRPr="006F6B5C" w:rsidRDefault="00471085" w:rsidP="00471085">
      <w:pPr>
        <w:pStyle w:val="HTMLPreformatted"/>
        <w:shd w:val="clear" w:color="auto" w:fill="F9FBF9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7</w:t>
      </w:r>
    </w:p>
    <w:p w:rsidR="00471085" w:rsidRPr="006F6B5C" w:rsidRDefault="00471085" w:rsidP="00471085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b w:val="0"/>
          <w:bCs w:val="0"/>
          <w:color w:val="610B4B"/>
          <w:sz w:val="24"/>
          <w:szCs w:val="24"/>
        </w:rPr>
      </w:pPr>
      <w:r w:rsidRPr="006F6B5C">
        <w:rPr>
          <w:rFonts w:ascii="Times New Roman" w:hAnsi="Times New Roman" w:cs="Times New Roman"/>
          <w:b w:val="0"/>
          <w:bCs w:val="0"/>
          <w:color w:val="610B4B"/>
          <w:sz w:val="24"/>
          <w:szCs w:val="24"/>
        </w:rPr>
        <w:lastRenderedPageBreak/>
        <w:t>Example 2</w:t>
      </w:r>
    </w:p>
    <w:p w:rsidR="00471085" w:rsidRPr="006F6B5C" w:rsidRDefault="00471085" w:rsidP="00471085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Let's see an example to display the power of provided value.</w:t>
      </w:r>
    </w:p>
    <w:p w:rsidR="00471085" w:rsidRPr="006F6B5C" w:rsidRDefault="00471085" w:rsidP="00471085">
      <w:pPr>
        <w:numPr>
          <w:ilvl w:val="0"/>
          <w:numId w:val="26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71085" w:rsidRPr="006F6B5C" w:rsidRDefault="00471085" w:rsidP="00471085">
      <w:pPr>
        <w:numPr>
          <w:ilvl w:val="0"/>
          <w:numId w:val="26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var </w:t>
      </w:r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pow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new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Function("num1","num2","return Math.pow(num1,num2)");  </w:t>
      </w:r>
    </w:p>
    <w:p w:rsidR="00471085" w:rsidRPr="006F6B5C" w:rsidRDefault="00471085" w:rsidP="00471085">
      <w:pPr>
        <w:numPr>
          <w:ilvl w:val="0"/>
          <w:numId w:val="26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document.writeln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pow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(2,3));  </w:t>
      </w:r>
    </w:p>
    <w:p w:rsidR="00471085" w:rsidRPr="006F6B5C" w:rsidRDefault="00471085" w:rsidP="00471085">
      <w:pPr>
        <w:numPr>
          <w:ilvl w:val="0"/>
          <w:numId w:val="26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6465F" w:rsidRPr="006F6B5C" w:rsidRDefault="0046465F" w:rsidP="0046465F">
      <w:pPr>
        <w:pStyle w:val="Heading1"/>
        <w:shd w:val="clear" w:color="auto" w:fill="FFFFFF"/>
        <w:spacing w:before="54" w:line="312" w:lineRule="atLeast"/>
        <w:rPr>
          <w:rFonts w:ascii="Times New Roman" w:hAnsi="Times New Roman" w:cs="Times New Roman"/>
          <w:b w:val="0"/>
          <w:bCs w:val="0"/>
          <w:color w:val="610B38"/>
          <w:sz w:val="24"/>
          <w:szCs w:val="24"/>
        </w:rPr>
      </w:pPr>
      <w:r w:rsidRPr="006F6B5C">
        <w:rPr>
          <w:rFonts w:ascii="Times New Roman" w:hAnsi="Times New Roman" w:cs="Times New Roman"/>
          <w:b w:val="0"/>
          <w:bCs w:val="0"/>
          <w:color w:val="610B38"/>
          <w:sz w:val="24"/>
          <w:szCs w:val="24"/>
        </w:rPr>
        <w:t>JavaScript Objects</w:t>
      </w:r>
    </w:p>
    <w:p w:rsidR="0046465F" w:rsidRPr="006F6B5C" w:rsidRDefault="0046465F" w:rsidP="0046465F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 xml:space="preserve">A </w:t>
      </w:r>
      <w:proofErr w:type="spellStart"/>
      <w:r w:rsidRPr="006F6B5C">
        <w:rPr>
          <w:color w:val="000000"/>
        </w:rPr>
        <w:t>javaScript</w:t>
      </w:r>
      <w:proofErr w:type="spellEnd"/>
      <w:r w:rsidRPr="006F6B5C">
        <w:rPr>
          <w:color w:val="000000"/>
        </w:rPr>
        <w:t xml:space="preserve"> object is an entity having state and behavior (properties and method). For example: car, pen, bike, chair, glass, keyboard, monitor etc.</w:t>
      </w:r>
    </w:p>
    <w:p w:rsidR="0046465F" w:rsidRPr="006F6B5C" w:rsidRDefault="0046465F" w:rsidP="0046465F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JavaScript is an object-based language. Everything is an object in JavaScript.</w:t>
      </w:r>
    </w:p>
    <w:p w:rsidR="0046465F" w:rsidRPr="006F6B5C" w:rsidRDefault="0046465F" w:rsidP="0046465F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JavaScript is template based not class based. Here, we don't create class to get the object. But, we direct create objects.</w:t>
      </w:r>
    </w:p>
    <w:p w:rsidR="0046465F" w:rsidRPr="006F6B5C" w:rsidRDefault="000161D6" w:rsidP="0046465F">
      <w:pPr>
        <w:rPr>
          <w:rFonts w:ascii="Times New Roman" w:hAnsi="Times New Roman" w:cs="Times New Roman"/>
          <w:sz w:val="24"/>
          <w:szCs w:val="24"/>
        </w:rPr>
      </w:pPr>
      <w:r w:rsidRPr="006F6B5C">
        <w:rPr>
          <w:rFonts w:ascii="Times New Roman" w:hAnsi="Times New Roman" w:cs="Times New Roman"/>
          <w:sz w:val="24"/>
          <w:szCs w:val="24"/>
        </w:rPr>
        <w:pict>
          <v:rect id="_x0000_i1030" style="width:0;height:.55pt" o:hralign="center" o:hrstd="t" o:hrnoshade="t" o:hr="t" fillcolor="#d4d4d4" stroked="f"/>
        </w:pict>
      </w:r>
    </w:p>
    <w:p w:rsidR="0046465F" w:rsidRPr="006F6B5C" w:rsidRDefault="0046465F" w:rsidP="0046465F">
      <w:pPr>
        <w:pStyle w:val="Heading2"/>
        <w:shd w:val="clear" w:color="auto" w:fill="FFFFFF"/>
        <w:spacing w:line="312" w:lineRule="atLeast"/>
        <w:rPr>
          <w:b w:val="0"/>
          <w:bCs w:val="0"/>
          <w:color w:val="610B38"/>
          <w:sz w:val="24"/>
          <w:szCs w:val="24"/>
        </w:rPr>
      </w:pPr>
      <w:r w:rsidRPr="006F6B5C">
        <w:rPr>
          <w:b w:val="0"/>
          <w:bCs w:val="0"/>
          <w:color w:val="610B38"/>
          <w:sz w:val="24"/>
          <w:szCs w:val="24"/>
        </w:rPr>
        <w:t>Creating Objects in JavaScript</w:t>
      </w:r>
    </w:p>
    <w:p w:rsidR="0046465F" w:rsidRPr="006F6B5C" w:rsidRDefault="0046465F" w:rsidP="0046465F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There are 3 ways to create objects.</w:t>
      </w:r>
    </w:p>
    <w:p w:rsidR="0046465F" w:rsidRPr="006F6B5C" w:rsidRDefault="0046465F" w:rsidP="0046465F">
      <w:pPr>
        <w:numPr>
          <w:ilvl w:val="0"/>
          <w:numId w:val="27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By object literal</w:t>
      </w:r>
    </w:p>
    <w:p w:rsidR="0046465F" w:rsidRPr="006F6B5C" w:rsidRDefault="0046465F" w:rsidP="0046465F">
      <w:pPr>
        <w:numPr>
          <w:ilvl w:val="0"/>
          <w:numId w:val="27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By creating instance of Object directly (using new keyword)</w:t>
      </w:r>
    </w:p>
    <w:p w:rsidR="0046465F" w:rsidRPr="006F6B5C" w:rsidRDefault="0046465F" w:rsidP="0046465F">
      <w:pPr>
        <w:numPr>
          <w:ilvl w:val="0"/>
          <w:numId w:val="27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By using an object constructor (using new keyword)</w:t>
      </w:r>
    </w:p>
    <w:p w:rsidR="0046465F" w:rsidRPr="006F6B5C" w:rsidRDefault="000161D6" w:rsidP="00464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B5C">
        <w:rPr>
          <w:rFonts w:ascii="Times New Roman" w:hAnsi="Times New Roman" w:cs="Times New Roman"/>
          <w:sz w:val="24"/>
          <w:szCs w:val="24"/>
        </w:rPr>
        <w:pict>
          <v:rect id="_x0000_i1031" style="width:0;height:.55pt" o:hralign="center" o:hrstd="t" o:hrnoshade="t" o:hr="t" fillcolor="#d4d4d4" stroked="f"/>
        </w:pict>
      </w:r>
    </w:p>
    <w:p w:rsidR="0046465F" w:rsidRPr="006F6B5C" w:rsidRDefault="0046465F" w:rsidP="0046465F">
      <w:pPr>
        <w:pStyle w:val="Heading2"/>
        <w:shd w:val="clear" w:color="auto" w:fill="FFFFFF"/>
        <w:spacing w:line="312" w:lineRule="atLeast"/>
        <w:rPr>
          <w:b w:val="0"/>
          <w:bCs w:val="0"/>
          <w:color w:val="610B38"/>
          <w:sz w:val="24"/>
          <w:szCs w:val="24"/>
        </w:rPr>
      </w:pPr>
      <w:r w:rsidRPr="006F6B5C">
        <w:rPr>
          <w:b w:val="0"/>
          <w:bCs w:val="0"/>
          <w:color w:val="610B38"/>
          <w:sz w:val="24"/>
          <w:szCs w:val="24"/>
        </w:rPr>
        <w:t>1) JavaScript Object by object literal</w:t>
      </w:r>
    </w:p>
    <w:p w:rsidR="0046465F" w:rsidRPr="006F6B5C" w:rsidRDefault="0046465F" w:rsidP="0046465F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The syntax of creating object using object literal is given below:</w:t>
      </w:r>
    </w:p>
    <w:p w:rsidR="0046465F" w:rsidRPr="006F6B5C" w:rsidRDefault="0046465F" w:rsidP="0046465F">
      <w:pPr>
        <w:numPr>
          <w:ilvl w:val="0"/>
          <w:numId w:val="28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object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={property1:value1,property2:value2.....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propertyN:valueN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46465F" w:rsidRPr="006F6B5C" w:rsidRDefault="0046465F" w:rsidP="0046465F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 xml:space="preserve">As you can see, property and value is separated </w:t>
      </w:r>
      <w:proofErr w:type="gramStart"/>
      <w:r w:rsidRPr="006F6B5C">
        <w:rPr>
          <w:color w:val="000000"/>
        </w:rPr>
        <w:t>by :</w:t>
      </w:r>
      <w:proofErr w:type="gramEnd"/>
      <w:r w:rsidRPr="006F6B5C">
        <w:rPr>
          <w:color w:val="000000"/>
        </w:rPr>
        <w:t xml:space="preserve"> (colon).</w:t>
      </w:r>
    </w:p>
    <w:p w:rsidR="0046465F" w:rsidRPr="006F6B5C" w:rsidRDefault="0046465F" w:rsidP="0046465F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Let’s see the simple example of creating object in JavaScript.</w:t>
      </w:r>
    </w:p>
    <w:p w:rsidR="0046465F" w:rsidRPr="006F6B5C" w:rsidRDefault="0046465F" w:rsidP="0046465F">
      <w:pPr>
        <w:numPr>
          <w:ilvl w:val="0"/>
          <w:numId w:val="29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6465F" w:rsidRPr="006F6B5C" w:rsidRDefault="0046465F" w:rsidP="0046465F">
      <w:pPr>
        <w:numPr>
          <w:ilvl w:val="0"/>
          <w:numId w:val="29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emp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={id:102,name:"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Shyam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Kumar",salary:40000}  </w:t>
      </w:r>
    </w:p>
    <w:p w:rsidR="0046465F" w:rsidRPr="006F6B5C" w:rsidRDefault="0046465F" w:rsidP="0046465F">
      <w:pPr>
        <w:numPr>
          <w:ilvl w:val="0"/>
          <w:numId w:val="29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document.write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(emp.id+" "+emp.name+" "+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emp.salary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46465F" w:rsidRPr="006F6B5C" w:rsidRDefault="0046465F" w:rsidP="0046465F">
      <w:pPr>
        <w:numPr>
          <w:ilvl w:val="0"/>
          <w:numId w:val="29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6465F" w:rsidRPr="006F6B5C" w:rsidRDefault="000161D6" w:rsidP="004646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5" w:tgtFrame="_blank" w:history="1">
        <w:r w:rsidR="0046465F" w:rsidRPr="006F6B5C">
          <w:rPr>
            <w:rStyle w:val="Hyperlink"/>
            <w:rFonts w:ascii="Times New Roman" w:hAnsi="Times New Roman" w:cs="Times New Roman"/>
            <w:b/>
            <w:bCs/>
            <w:color w:val="FFFFFF"/>
            <w:sz w:val="24"/>
            <w:szCs w:val="24"/>
            <w:shd w:val="clear" w:color="auto" w:fill="8BC34A"/>
          </w:rPr>
          <w:t>Test it Now</w:t>
        </w:r>
      </w:hyperlink>
    </w:p>
    <w:p w:rsidR="0046465F" w:rsidRPr="006F6B5C" w:rsidRDefault="0046465F" w:rsidP="0046465F">
      <w:pPr>
        <w:pStyle w:val="Heading4"/>
        <w:shd w:val="clear" w:color="auto" w:fill="FFFFFF"/>
        <w:rPr>
          <w:rFonts w:ascii="Times New Roman" w:hAnsi="Times New Roman" w:cs="Times New Roman"/>
          <w:b w:val="0"/>
          <w:bCs w:val="0"/>
          <w:color w:val="610B4B"/>
          <w:sz w:val="24"/>
          <w:szCs w:val="24"/>
        </w:rPr>
      </w:pPr>
      <w:r w:rsidRPr="006F6B5C">
        <w:rPr>
          <w:rFonts w:ascii="Times New Roman" w:hAnsi="Times New Roman" w:cs="Times New Roman"/>
          <w:b w:val="0"/>
          <w:bCs w:val="0"/>
          <w:color w:val="610B4B"/>
          <w:sz w:val="24"/>
          <w:szCs w:val="24"/>
        </w:rPr>
        <w:lastRenderedPageBreak/>
        <w:t>Output of the above example</w:t>
      </w:r>
    </w:p>
    <w:p w:rsidR="0046465F" w:rsidRPr="006F6B5C" w:rsidRDefault="0046465F" w:rsidP="0046465F">
      <w:pPr>
        <w:shd w:val="clear" w:color="auto" w:fill="F9FBF9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 xml:space="preserve">102 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</w:rPr>
        <w:t>Shyam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</w:rPr>
        <w:t xml:space="preserve"> Kumar 40000</w:t>
      </w:r>
    </w:p>
    <w:p w:rsidR="0046465F" w:rsidRPr="006F6B5C" w:rsidRDefault="000161D6" w:rsidP="0046465F">
      <w:pPr>
        <w:rPr>
          <w:rFonts w:ascii="Times New Roman" w:hAnsi="Times New Roman" w:cs="Times New Roman"/>
          <w:sz w:val="24"/>
          <w:szCs w:val="24"/>
        </w:rPr>
      </w:pPr>
      <w:r w:rsidRPr="006F6B5C">
        <w:rPr>
          <w:rFonts w:ascii="Times New Roman" w:hAnsi="Times New Roman" w:cs="Times New Roman"/>
          <w:sz w:val="24"/>
          <w:szCs w:val="24"/>
        </w:rPr>
        <w:pict>
          <v:rect id="_x0000_i1032" style="width:0;height:.55pt" o:hralign="center" o:hrstd="t" o:hrnoshade="t" o:hr="t" fillcolor="#d4d4d4" stroked="f"/>
        </w:pict>
      </w:r>
    </w:p>
    <w:p w:rsidR="0046465F" w:rsidRPr="006F6B5C" w:rsidRDefault="0046465F" w:rsidP="0046465F">
      <w:pPr>
        <w:pStyle w:val="Heading2"/>
        <w:shd w:val="clear" w:color="auto" w:fill="FFFFFF"/>
        <w:spacing w:line="312" w:lineRule="atLeast"/>
        <w:rPr>
          <w:ins w:id="44" w:author="Unknown"/>
          <w:b w:val="0"/>
          <w:bCs w:val="0"/>
          <w:color w:val="610B38"/>
          <w:sz w:val="24"/>
          <w:szCs w:val="24"/>
        </w:rPr>
      </w:pPr>
      <w:ins w:id="45" w:author="Unknown">
        <w:r w:rsidRPr="006F6B5C">
          <w:rPr>
            <w:b w:val="0"/>
            <w:bCs w:val="0"/>
            <w:color w:val="610B38"/>
            <w:sz w:val="24"/>
            <w:szCs w:val="24"/>
          </w:rPr>
          <w:t xml:space="preserve">2) </w:t>
        </w:r>
        <w:proofErr w:type="gramStart"/>
        <w:r w:rsidRPr="006F6B5C">
          <w:rPr>
            <w:b w:val="0"/>
            <w:bCs w:val="0"/>
            <w:color w:val="610B38"/>
            <w:sz w:val="24"/>
            <w:szCs w:val="24"/>
          </w:rPr>
          <w:t>By</w:t>
        </w:r>
        <w:proofErr w:type="gramEnd"/>
        <w:r w:rsidRPr="006F6B5C">
          <w:rPr>
            <w:b w:val="0"/>
            <w:bCs w:val="0"/>
            <w:color w:val="610B38"/>
            <w:sz w:val="24"/>
            <w:szCs w:val="24"/>
          </w:rPr>
          <w:t xml:space="preserve"> creating instance of Object</w:t>
        </w:r>
      </w:ins>
    </w:p>
    <w:p w:rsidR="0046465F" w:rsidRPr="006F6B5C" w:rsidRDefault="0046465F" w:rsidP="0046465F">
      <w:pPr>
        <w:pStyle w:val="NormalWeb"/>
        <w:shd w:val="clear" w:color="auto" w:fill="FFFFFF"/>
        <w:rPr>
          <w:ins w:id="46" w:author="Unknown"/>
          <w:color w:val="000000"/>
        </w:rPr>
      </w:pPr>
      <w:ins w:id="47" w:author="Unknown">
        <w:r w:rsidRPr="006F6B5C">
          <w:rPr>
            <w:color w:val="000000"/>
          </w:rPr>
          <w:t>The syntax of creating object directly is given below:</w:t>
        </w:r>
      </w:ins>
    </w:p>
    <w:p w:rsidR="0046465F" w:rsidRPr="006F6B5C" w:rsidRDefault="0046465F" w:rsidP="0046465F">
      <w:pPr>
        <w:numPr>
          <w:ilvl w:val="0"/>
          <w:numId w:val="30"/>
        </w:numPr>
        <w:shd w:val="clear" w:color="auto" w:fill="FFFFFF"/>
        <w:spacing w:after="0" w:line="226" w:lineRule="atLeast"/>
        <w:ind w:left="0"/>
        <w:rPr>
          <w:ins w:id="48" w:author="Unknown"/>
          <w:rFonts w:ascii="Times New Roman" w:hAnsi="Times New Roman" w:cs="Times New Roman"/>
          <w:color w:val="000000"/>
          <w:sz w:val="24"/>
          <w:szCs w:val="24"/>
        </w:rPr>
      </w:pPr>
      <w:proofErr w:type="spellStart"/>
      <w:ins w:id="49" w:author="Unknown"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var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 </w:t>
        </w:r>
        <w:proofErr w:type="spellStart"/>
        <w:r w:rsidRPr="006F6B5C">
          <w:rPr>
            <w:rStyle w:val="attribute"/>
            <w:rFonts w:ascii="Times New Roman" w:hAnsi="Times New Roman" w:cs="Times New Roman"/>
            <w:color w:val="FF0000"/>
            <w:sz w:val="24"/>
            <w:szCs w:val="24"/>
            <w:bdr w:val="none" w:sz="0" w:space="0" w:color="auto" w:frame="1"/>
          </w:rPr>
          <w:t>objectname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=</w:t>
        </w:r>
        <w:r w:rsidRPr="006F6B5C">
          <w:rPr>
            <w:rStyle w:val="attribute-value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new</w:t>
        </w:r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 Object();  </w:t>
        </w:r>
      </w:ins>
    </w:p>
    <w:p w:rsidR="0046465F" w:rsidRPr="006F6B5C" w:rsidRDefault="0046465F" w:rsidP="0046465F">
      <w:pPr>
        <w:pStyle w:val="NormalWeb"/>
        <w:shd w:val="clear" w:color="auto" w:fill="FFFFFF"/>
        <w:rPr>
          <w:ins w:id="50" w:author="Unknown"/>
          <w:color w:val="000000"/>
        </w:rPr>
      </w:pPr>
      <w:ins w:id="51" w:author="Unknown">
        <w:r w:rsidRPr="006F6B5C">
          <w:rPr>
            <w:color w:val="000000"/>
          </w:rPr>
          <w:t>Here, </w:t>
        </w:r>
        <w:r w:rsidRPr="006F6B5C">
          <w:rPr>
            <w:b/>
            <w:bCs/>
            <w:color w:val="000000"/>
          </w:rPr>
          <w:t>new keyword</w:t>
        </w:r>
        <w:r w:rsidRPr="006F6B5C">
          <w:rPr>
            <w:color w:val="000000"/>
          </w:rPr>
          <w:t> is used to create object.</w:t>
        </w:r>
      </w:ins>
    </w:p>
    <w:p w:rsidR="0046465F" w:rsidRPr="006F6B5C" w:rsidRDefault="0046465F" w:rsidP="0046465F">
      <w:pPr>
        <w:pStyle w:val="NormalWeb"/>
        <w:shd w:val="clear" w:color="auto" w:fill="FFFFFF"/>
        <w:rPr>
          <w:ins w:id="52" w:author="Unknown"/>
          <w:color w:val="000000"/>
        </w:rPr>
      </w:pPr>
      <w:ins w:id="53" w:author="Unknown">
        <w:r w:rsidRPr="006F6B5C">
          <w:rPr>
            <w:color w:val="000000"/>
          </w:rPr>
          <w:t>Let’s see the example of creating object directly.</w:t>
        </w:r>
      </w:ins>
    </w:p>
    <w:p w:rsidR="0046465F" w:rsidRPr="006F6B5C" w:rsidRDefault="0046465F" w:rsidP="0046465F">
      <w:pPr>
        <w:numPr>
          <w:ilvl w:val="0"/>
          <w:numId w:val="31"/>
        </w:numPr>
        <w:shd w:val="clear" w:color="auto" w:fill="FFFFFF"/>
        <w:spacing w:after="0" w:line="226" w:lineRule="atLeast"/>
        <w:ind w:left="0"/>
        <w:rPr>
          <w:ins w:id="54" w:author="Unknown"/>
          <w:rFonts w:ascii="Times New Roman" w:hAnsi="Times New Roman" w:cs="Times New Roman"/>
          <w:color w:val="000000"/>
          <w:sz w:val="24"/>
          <w:szCs w:val="24"/>
        </w:rPr>
      </w:pPr>
      <w:ins w:id="55" w:author="Unknown">
        <w:r w:rsidRPr="006F6B5C">
          <w:rPr>
            <w:rStyle w:val="tag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&lt;</w:t>
        </w:r>
        <w:r w:rsidRPr="006F6B5C">
          <w:rPr>
            <w:rStyle w:val="tag-name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script</w:t>
        </w:r>
        <w:r w:rsidRPr="006F6B5C">
          <w:rPr>
            <w:rStyle w:val="tag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&gt;</w:t>
        </w:r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  </w:t>
        </w:r>
      </w:ins>
    </w:p>
    <w:p w:rsidR="0046465F" w:rsidRPr="006F6B5C" w:rsidRDefault="0046465F" w:rsidP="0046465F">
      <w:pPr>
        <w:numPr>
          <w:ilvl w:val="0"/>
          <w:numId w:val="31"/>
        </w:numPr>
        <w:shd w:val="clear" w:color="auto" w:fill="FFFFFF"/>
        <w:spacing w:after="0" w:line="226" w:lineRule="atLeast"/>
        <w:ind w:left="0"/>
        <w:rPr>
          <w:ins w:id="56" w:author="Unknown"/>
          <w:rFonts w:ascii="Times New Roman" w:hAnsi="Times New Roman" w:cs="Times New Roman"/>
          <w:color w:val="000000"/>
          <w:sz w:val="24"/>
          <w:szCs w:val="24"/>
        </w:rPr>
      </w:pPr>
      <w:proofErr w:type="spellStart"/>
      <w:ins w:id="57" w:author="Unknown"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var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 </w:t>
        </w:r>
        <w:proofErr w:type="spellStart"/>
        <w:r w:rsidRPr="006F6B5C">
          <w:rPr>
            <w:rStyle w:val="attribute"/>
            <w:rFonts w:ascii="Times New Roman" w:hAnsi="Times New Roman" w:cs="Times New Roman"/>
            <w:color w:val="FF0000"/>
            <w:sz w:val="24"/>
            <w:szCs w:val="24"/>
            <w:bdr w:val="none" w:sz="0" w:space="0" w:color="auto" w:frame="1"/>
          </w:rPr>
          <w:t>emp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=</w:t>
        </w:r>
        <w:r w:rsidRPr="006F6B5C">
          <w:rPr>
            <w:rStyle w:val="attribute-value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new</w:t>
        </w:r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 Object();  </w:t>
        </w:r>
      </w:ins>
    </w:p>
    <w:p w:rsidR="0046465F" w:rsidRPr="006F6B5C" w:rsidRDefault="0046465F" w:rsidP="0046465F">
      <w:pPr>
        <w:numPr>
          <w:ilvl w:val="0"/>
          <w:numId w:val="31"/>
        </w:numPr>
        <w:shd w:val="clear" w:color="auto" w:fill="FFFFFF"/>
        <w:spacing w:after="0" w:line="226" w:lineRule="atLeast"/>
        <w:ind w:left="0"/>
        <w:rPr>
          <w:ins w:id="58" w:author="Unknown"/>
          <w:rFonts w:ascii="Times New Roman" w:hAnsi="Times New Roman" w:cs="Times New Roman"/>
          <w:color w:val="000000"/>
          <w:sz w:val="24"/>
          <w:szCs w:val="24"/>
        </w:rPr>
      </w:pPr>
      <w:ins w:id="59" w:author="Unknown">
        <w:r w:rsidRPr="006F6B5C">
          <w:rPr>
            <w:rStyle w:val="attribute"/>
            <w:rFonts w:ascii="Times New Roman" w:hAnsi="Times New Roman" w:cs="Times New Roman"/>
            <w:color w:val="FF0000"/>
            <w:sz w:val="24"/>
            <w:szCs w:val="24"/>
            <w:bdr w:val="none" w:sz="0" w:space="0" w:color="auto" w:frame="1"/>
          </w:rPr>
          <w:t>emp.id</w:t>
        </w:r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=</w:t>
        </w:r>
        <w:r w:rsidRPr="006F6B5C">
          <w:rPr>
            <w:rStyle w:val="attribute-value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101</w:t>
        </w:r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;  </w:t>
        </w:r>
      </w:ins>
    </w:p>
    <w:p w:rsidR="0046465F" w:rsidRPr="006F6B5C" w:rsidRDefault="0046465F" w:rsidP="0046465F">
      <w:pPr>
        <w:numPr>
          <w:ilvl w:val="0"/>
          <w:numId w:val="31"/>
        </w:numPr>
        <w:shd w:val="clear" w:color="auto" w:fill="FFFFFF"/>
        <w:spacing w:after="0" w:line="226" w:lineRule="atLeast"/>
        <w:ind w:left="0"/>
        <w:rPr>
          <w:ins w:id="60" w:author="Unknown"/>
          <w:rFonts w:ascii="Times New Roman" w:hAnsi="Times New Roman" w:cs="Times New Roman"/>
          <w:color w:val="000000"/>
          <w:sz w:val="24"/>
          <w:szCs w:val="24"/>
        </w:rPr>
      </w:pPr>
      <w:ins w:id="61" w:author="Unknown">
        <w:r w:rsidRPr="006F6B5C">
          <w:rPr>
            <w:rStyle w:val="attribute"/>
            <w:rFonts w:ascii="Times New Roman" w:hAnsi="Times New Roman" w:cs="Times New Roman"/>
            <w:color w:val="FF0000"/>
            <w:sz w:val="24"/>
            <w:szCs w:val="24"/>
            <w:bdr w:val="none" w:sz="0" w:space="0" w:color="auto" w:frame="1"/>
          </w:rPr>
          <w:t>emp.name</w:t>
        </w:r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=</w:t>
        </w:r>
        <w:r w:rsidRPr="006F6B5C">
          <w:rPr>
            <w:rStyle w:val="attribute-value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"Ravi </w:t>
        </w:r>
        <w:proofErr w:type="spellStart"/>
        <w:r w:rsidRPr="006F6B5C">
          <w:rPr>
            <w:rStyle w:val="attribute-value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Malik</w:t>
        </w:r>
        <w:proofErr w:type="spellEnd"/>
        <w:r w:rsidRPr="006F6B5C">
          <w:rPr>
            <w:rStyle w:val="attribute-value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"</w:t>
        </w:r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;  </w:t>
        </w:r>
      </w:ins>
    </w:p>
    <w:p w:rsidR="0046465F" w:rsidRPr="006F6B5C" w:rsidRDefault="0046465F" w:rsidP="0046465F">
      <w:pPr>
        <w:numPr>
          <w:ilvl w:val="0"/>
          <w:numId w:val="31"/>
        </w:numPr>
        <w:shd w:val="clear" w:color="auto" w:fill="FFFFFF"/>
        <w:spacing w:after="0" w:line="226" w:lineRule="atLeast"/>
        <w:ind w:left="0"/>
        <w:rPr>
          <w:ins w:id="62" w:author="Unknown"/>
          <w:rFonts w:ascii="Times New Roman" w:hAnsi="Times New Roman" w:cs="Times New Roman"/>
          <w:color w:val="000000"/>
          <w:sz w:val="24"/>
          <w:szCs w:val="24"/>
        </w:rPr>
      </w:pPr>
      <w:proofErr w:type="spellStart"/>
      <w:ins w:id="63" w:author="Unknown">
        <w:r w:rsidRPr="006F6B5C">
          <w:rPr>
            <w:rStyle w:val="attribute"/>
            <w:rFonts w:ascii="Times New Roman" w:hAnsi="Times New Roman" w:cs="Times New Roman"/>
            <w:color w:val="FF0000"/>
            <w:sz w:val="24"/>
            <w:szCs w:val="24"/>
            <w:bdr w:val="none" w:sz="0" w:space="0" w:color="auto" w:frame="1"/>
          </w:rPr>
          <w:t>emp.salary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=</w:t>
        </w:r>
        <w:r w:rsidRPr="006F6B5C">
          <w:rPr>
            <w:rStyle w:val="attribute-value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50000</w:t>
        </w:r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;  </w:t>
        </w:r>
      </w:ins>
    </w:p>
    <w:p w:rsidR="0046465F" w:rsidRPr="006F6B5C" w:rsidRDefault="0046465F" w:rsidP="0046465F">
      <w:pPr>
        <w:numPr>
          <w:ilvl w:val="0"/>
          <w:numId w:val="31"/>
        </w:numPr>
        <w:shd w:val="clear" w:color="auto" w:fill="FFFFFF"/>
        <w:spacing w:after="0" w:line="226" w:lineRule="atLeast"/>
        <w:ind w:left="0"/>
        <w:rPr>
          <w:ins w:id="64" w:author="Unknown"/>
          <w:rFonts w:ascii="Times New Roman" w:hAnsi="Times New Roman" w:cs="Times New Roman"/>
          <w:color w:val="000000"/>
          <w:sz w:val="24"/>
          <w:szCs w:val="24"/>
        </w:rPr>
      </w:pPr>
      <w:proofErr w:type="spellStart"/>
      <w:ins w:id="65" w:author="Unknown"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document.write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(emp.id+" "+emp.name+" "+</w:t>
        </w:r>
        <w:proofErr w:type="spellStart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emp.salary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);  </w:t>
        </w:r>
      </w:ins>
    </w:p>
    <w:p w:rsidR="0046465F" w:rsidRPr="006F6B5C" w:rsidRDefault="0046465F" w:rsidP="0046465F">
      <w:pPr>
        <w:numPr>
          <w:ilvl w:val="0"/>
          <w:numId w:val="31"/>
        </w:numPr>
        <w:shd w:val="clear" w:color="auto" w:fill="FFFFFF"/>
        <w:spacing w:after="0" w:line="226" w:lineRule="atLeast"/>
        <w:ind w:left="0"/>
        <w:rPr>
          <w:ins w:id="66" w:author="Unknown"/>
          <w:rFonts w:ascii="Times New Roman" w:hAnsi="Times New Roman" w:cs="Times New Roman"/>
          <w:color w:val="000000"/>
          <w:sz w:val="24"/>
          <w:szCs w:val="24"/>
        </w:rPr>
      </w:pPr>
      <w:ins w:id="67" w:author="Unknown">
        <w:r w:rsidRPr="006F6B5C">
          <w:rPr>
            <w:rStyle w:val="tag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&lt;/</w:t>
        </w:r>
        <w:r w:rsidRPr="006F6B5C">
          <w:rPr>
            <w:rStyle w:val="tag-name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script</w:t>
        </w:r>
        <w:r w:rsidRPr="006F6B5C">
          <w:rPr>
            <w:rStyle w:val="tag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&gt;</w:t>
        </w:r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  </w:t>
        </w:r>
      </w:ins>
    </w:p>
    <w:p w:rsidR="0046465F" w:rsidRPr="006F6B5C" w:rsidRDefault="000161D6" w:rsidP="0046465F">
      <w:pPr>
        <w:spacing w:line="240" w:lineRule="auto"/>
        <w:rPr>
          <w:ins w:id="68" w:author="Unknown"/>
          <w:rFonts w:ascii="Times New Roman" w:hAnsi="Times New Roman" w:cs="Times New Roman"/>
          <w:sz w:val="24"/>
          <w:szCs w:val="24"/>
        </w:rPr>
      </w:pPr>
      <w:ins w:id="69" w:author="Unknown">
        <w:r w:rsidRPr="006F6B5C">
          <w:rPr>
            <w:rStyle w:val="testit"/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fldChar w:fldCharType="begin"/>
        </w:r>
        <w:r w:rsidR="0046465F" w:rsidRPr="006F6B5C">
          <w:rPr>
            <w:rStyle w:val="testit"/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instrText xml:space="preserve"> HYPERLINK "http://www.javatpoint.com/oprweb/test.jsp?filename=object2js" \t "_blank" </w:instrText>
        </w:r>
        <w:r w:rsidRPr="006F6B5C">
          <w:rPr>
            <w:rStyle w:val="testit"/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fldChar w:fldCharType="separate"/>
        </w:r>
        <w:r w:rsidR="0046465F" w:rsidRPr="006F6B5C">
          <w:rPr>
            <w:rStyle w:val="Hyperlink"/>
            <w:rFonts w:ascii="Times New Roman" w:hAnsi="Times New Roman" w:cs="Times New Roman"/>
            <w:b/>
            <w:bCs/>
            <w:color w:val="FFFFFF"/>
            <w:sz w:val="24"/>
            <w:szCs w:val="24"/>
            <w:shd w:val="clear" w:color="auto" w:fill="8BC34A"/>
          </w:rPr>
          <w:t>Test it Now</w:t>
        </w:r>
        <w:r w:rsidRPr="006F6B5C">
          <w:rPr>
            <w:rStyle w:val="testit"/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fldChar w:fldCharType="end"/>
        </w:r>
      </w:ins>
    </w:p>
    <w:p w:rsidR="0046465F" w:rsidRPr="006F6B5C" w:rsidRDefault="0046465F" w:rsidP="0046465F">
      <w:pPr>
        <w:pStyle w:val="Heading4"/>
        <w:shd w:val="clear" w:color="auto" w:fill="FFFFFF"/>
        <w:rPr>
          <w:ins w:id="70" w:author="Unknown"/>
          <w:rFonts w:ascii="Times New Roman" w:hAnsi="Times New Roman" w:cs="Times New Roman"/>
          <w:b w:val="0"/>
          <w:bCs w:val="0"/>
          <w:color w:val="610B4B"/>
          <w:sz w:val="24"/>
          <w:szCs w:val="24"/>
        </w:rPr>
      </w:pPr>
      <w:ins w:id="71" w:author="Unknown">
        <w:r w:rsidRPr="006F6B5C">
          <w:rPr>
            <w:rFonts w:ascii="Times New Roman" w:hAnsi="Times New Roman" w:cs="Times New Roman"/>
            <w:b w:val="0"/>
            <w:bCs w:val="0"/>
            <w:color w:val="610B4B"/>
            <w:sz w:val="24"/>
            <w:szCs w:val="24"/>
          </w:rPr>
          <w:t>Output of the above example</w:t>
        </w:r>
      </w:ins>
    </w:p>
    <w:p w:rsidR="0046465F" w:rsidRPr="006F6B5C" w:rsidRDefault="0046465F" w:rsidP="0046465F">
      <w:pPr>
        <w:shd w:val="clear" w:color="auto" w:fill="F9FBF9"/>
        <w:rPr>
          <w:ins w:id="72" w:author="Unknown"/>
          <w:rFonts w:ascii="Times New Roman" w:hAnsi="Times New Roman" w:cs="Times New Roman"/>
          <w:color w:val="000000"/>
          <w:sz w:val="24"/>
          <w:szCs w:val="24"/>
        </w:rPr>
      </w:pPr>
      <w:ins w:id="73" w:author="Unknown">
        <w:r w:rsidRPr="006F6B5C">
          <w:rPr>
            <w:rFonts w:ascii="Times New Roman" w:hAnsi="Times New Roman" w:cs="Times New Roman"/>
            <w:color w:val="000000"/>
            <w:sz w:val="24"/>
            <w:szCs w:val="24"/>
          </w:rPr>
          <w:t>101 Ravi 50000</w:t>
        </w:r>
      </w:ins>
    </w:p>
    <w:p w:rsidR="0046465F" w:rsidRPr="006F6B5C" w:rsidRDefault="000161D6" w:rsidP="0046465F">
      <w:pPr>
        <w:rPr>
          <w:ins w:id="74" w:author="Unknown"/>
          <w:rFonts w:ascii="Times New Roman" w:hAnsi="Times New Roman" w:cs="Times New Roman"/>
          <w:sz w:val="24"/>
          <w:szCs w:val="24"/>
        </w:rPr>
      </w:pPr>
      <w:ins w:id="75" w:author="Unknown">
        <w:r w:rsidRPr="006F6B5C">
          <w:rPr>
            <w:rFonts w:ascii="Times New Roman" w:hAnsi="Times New Roman" w:cs="Times New Roman"/>
            <w:sz w:val="24"/>
            <w:szCs w:val="24"/>
          </w:rPr>
          <w:pict>
            <v:rect id="_x0000_i1033" style="width:0;height:.55pt" o:hralign="center" o:hrstd="t" o:hrnoshade="t" o:hr="t" fillcolor="#d4d4d4" stroked="f"/>
          </w:pict>
        </w:r>
      </w:ins>
    </w:p>
    <w:p w:rsidR="0046465F" w:rsidRPr="006F6B5C" w:rsidRDefault="0046465F" w:rsidP="0046465F">
      <w:pPr>
        <w:pStyle w:val="Heading2"/>
        <w:shd w:val="clear" w:color="auto" w:fill="FFFFFF"/>
        <w:spacing w:line="312" w:lineRule="atLeast"/>
        <w:rPr>
          <w:ins w:id="76" w:author="Unknown"/>
          <w:b w:val="0"/>
          <w:bCs w:val="0"/>
          <w:color w:val="610B38"/>
          <w:sz w:val="24"/>
          <w:szCs w:val="24"/>
        </w:rPr>
      </w:pPr>
      <w:ins w:id="77" w:author="Unknown">
        <w:r w:rsidRPr="006F6B5C">
          <w:rPr>
            <w:b w:val="0"/>
            <w:bCs w:val="0"/>
            <w:color w:val="610B38"/>
            <w:sz w:val="24"/>
            <w:szCs w:val="24"/>
          </w:rPr>
          <w:t>3) By using an Object constructor</w:t>
        </w:r>
      </w:ins>
    </w:p>
    <w:p w:rsidR="0046465F" w:rsidRPr="006F6B5C" w:rsidRDefault="0046465F" w:rsidP="0046465F">
      <w:pPr>
        <w:pStyle w:val="NormalWeb"/>
        <w:shd w:val="clear" w:color="auto" w:fill="FFFFFF"/>
        <w:rPr>
          <w:ins w:id="78" w:author="Unknown"/>
          <w:color w:val="000000"/>
        </w:rPr>
      </w:pPr>
      <w:ins w:id="79" w:author="Unknown">
        <w:r w:rsidRPr="006F6B5C">
          <w:rPr>
            <w:color w:val="000000"/>
          </w:rPr>
          <w:t>Here, you need to create function with arguments. Each argument value can be assigned in the current object by using this keyword.</w:t>
        </w:r>
      </w:ins>
    </w:p>
    <w:p w:rsidR="0046465F" w:rsidRPr="006F6B5C" w:rsidRDefault="0046465F" w:rsidP="0046465F">
      <w:pPr>
        <w:pStyle w:val="NormalWeb"/>
        <w:shd w:val="clear" w:color="auto" w:fill="FFFFFF"/>
        <w:rPr>
          <w:ins w:id="80" w:author="Unknown"/>
          <w:color w:val="000000"/>
        </w:rPr>
      </w:pPr>
      <w:proofErr w:type="gramStart"/>
      <w:ins w:id="81" w:author="Unknown">
        <w:r w:rsidRPr="006F6B5C">
          <w:rPr>
            <w:color w:val="000000"/>
          </w:rPr>
          <w:t>The </w:t>
        </w:r>
        <w:r w:rsidRPr="006F6B5C">
          <w:rPr>
            <w:b/>
            <w:bCs/>
            <w:color w:val="000000"/>
          </w:rPr>
          <w:t>this</w:t>
        </w:r>
        <w:proofErr w:type="gramEnd"/>
        <w:r w:rsidRPr="006F6B5C">
          <w:rPr>
            <w:b/>
            <w:bCs/>
            <w:color w:val="000000"/>
          </w:rPr>
          <w:t xml:space="preserve"> keyword</w:t>
        </w:r>
        <w:r w:rsidRPr="006F6B5C">
          <w:rPr>
            <w:color w:val="000000"/>
          </w:rPr>
          <w:t> refers to the current object.</w:t>
        </w:r>
      </w:ins>
    </w:p>
    <w:p w:rsidR="0046465F" w:rsidRPr="006F6B5C" w:rsidRDefault="0046465F" w:rsidP="0046465F">
      <w:pPr>
        <w:pStyle w:val="NormalWeb"/>
        <w:shd w:val="clear" w:color="auto" w:fill="FFFFFF"/>
        <w:rPr>
          <w:ins w:id="82" w:author="Unknown"/>
          <w:color w:val="000000"/>
        </w:rPr>
      </w:pPr>
      <w:ins w:id="83" w:author="Unknown">
        <w:r w:rsidRPr="006F6B5C">
          <w:rPr>
            <w:color w:val="000000"/>
          </w:rPr>
          <w:t>The example of creating object by object constructor is given below.</w:t>
        </w:r>
      </w:ins>
    </w:p>
    <w:p w:rsidR="0046465F" w:rsidRPr="006F6B5C" w:rsidRDefault="0046465F" w:rsidP="0046465F">
      <w:pPr>
        <w:numPr>
          <w:ilvl w:val="0"/>
          <w:numId w:val="32"/>
        </w:numPr>
        <w:shd w:val="clear" w:color="auto" w:fill="FFFFFF"/>
        <w:spacing w:after="0" w:line="226" w:lineRule="atLeast"/>
        <w:ind w:left="0"/>
        <w:rPr>
          <w:ins w:id="84" w:author="Unknown"/>
          <w:rFonts w:ascii="Times New Roman" w:hAnsi="Times New Roman" w:cs="Times New Roman"/>
          <w:color w:val="000000"/>
          <w:sz w:val="24"/>
          <w:szCs w:val="24"/>
        </w:rPr>
      </w:pPr>
      <w:ins w:id="85" w:author="Unknown">
        <w:r w:rsidRPr="006F6B5C">
          <w:rPr>
            <w:rStyle w:val="tag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&lt;</w:t>
        </w:r>
        <w:r w:rsidRPr="006F6B5C">
          <w:rPr>
            <w:rStyle w:val="tag-name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script</w:t>
        </w:r>
        <w:r w:rsidRPr="006F6B5C">
          <w:rPr>
            <w:rStyle w:val="tag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&gt;</w:t>
        </w:r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  </w:t>
        </w:r>
      </w:ins>
    </w:p>
    <w:p w:rsidR="0046465F" w:rsidRPr="006F6B5C" w:rsidRDefault="0046465F" w:rsidP="0046465F">
      <w:pPr>
        <w:numPr>
          <w:ilvl w:val="0"/>
          <w:numId w:val="32"/>
        </w:numPr>
        <w:shd w:val="clear" w:color="auto" w:fill="FFFFFF"/>
        <w:spacing w:after="0" w:line="226" w:lineRule="atLeast"/>
        <w:ind w:left="0"/>
        <w:rPr>
          <w:ins w:id="86" w:author="Unknown"/>
          <w:rFonts w:ascii="Times New Roman" w:hAnsi="Times New Roman" w:cs="Times New Roman"/>
          <w:color w:val="000000"/>
          <w:sz w:val="24"/>
          <w:szCs w:val="24"/>
        </w:rPr>
      </w:pPr>
      <w:ins w:id="87" w:author="Unknown"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function </w:t>
        </w:r>
        <w:proofErr w:type="spellStart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emp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(</w:t>
        </w:r>
        <w:proofErr w:type="spellStart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id,name,salary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){  </w:t>
        </w:r>
      </w:ins>
    </w:p>
    <w:p w:rsidR="0046465F" w:rsidRPr="006F6B5C" w:rsidRDefault="0046465F" w:rsidP="0046465F">
      <w:pPr>
        <w:numPr>
          <w:ilvl w:val="0"/>
          <w:numId w:val="32"/>
        </w:numPr>
        <w:shd w:val="clear" w:color="auto" w:fill="FFFFFF"/>
        <w:spacing w:after="0" w:line="226" w:lineRule="atLeast"/>
        <w:ind w:left="0"/>
        <w:rPr>
          <w:ins w:id="88" w:author="Unknown"/>
          <w:rFonts w:ascii="Times New Roman" w:hAnsi="Times New Roman" w:cs="Times New Roman"/>
          <w:color w:val="000000"/>
          <w:sz w:val="24"/>
          <w:szCs w:val="24"/>
        </w:rPr>
      </w:pPr>
      <w:ins w:id="89" w:author="Unknown">
        <w:r w:rsidRPr="006F6B5C">
          <w:rPr>
            <w:rStyle w:val="attribute"/>
            <w:rFonts w:ascii="Times New Roman" w:hAnsi="Times New Roman" w:cs="Times New Roman"/>
            <w:color w:val="FF0000"/>
            <w:sz w:val="24"/>
            <w:szCs w:val="24"/>
            <w:bdr w:val="none" w:sz="0" w:space="0" w:color="auto" w:frame="1"/>
          </w:rPr>
          <w:t>this.id</w:t>
        </w:r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=id;  </w:t>
        </w:r>
      </w:ins>
    </w:p>
    <w:p w:rsidR="0046465F" w:rsidRPr="006F6B5C" w:rsidRDefault="0046465F" w:rsidP="0046465F">
      <w:pPr>
        <w:numPr>
          <w:ilvl w:val="0"/>
          <w:numId w:val="32"/>
        </w:numPr>
        <w:shd w:val="clear" w:color="auto" w:fill="FFFFFF"/>
        <w:spacing w:after="0" w:line="226" w:lineRule="atLeast"/>
        <w:ind w:left="0"/>
        <w:rPr>
          <w:ins w:id="90" w:author="Unknown"/>
          <w:rFonts w:ascii="Times New Roman" w:hAnsi="Times New Roman" w:cs="Times New Roman"/>
          <w:color w:val="000000"/>
          <w:sz w:val="24"/>
          <w:szCs w:val="24"/>
        </w:rPr>
      </w:pPr>
      <w:ins w:id="91" w:author="Unknown">
        <w:r w:rsidRPr="006F6B5C">
          <w:rPr>
            <w:rStyle w:val="attribute"/>
            <w:rFonts w:ascii="Times New Roman" w:hAnsi="Times New Roman" w:cs="Times New Roman"/>
            <w:color w:val="FF0000"/>
            <w:sz w:val="24"/>
            <w:szCs w:val="24"/>
            <w:bdr w:val="none" w:sz="0" w:space="0" w:color="auto" w:frame="1"/>
          </w:rPr>
          <w:t>this.name</w:t>
        </w:r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=name;  </w:t>
        </w:r>
      </w:ins>
    </w:p>
    <w:p w:rsidR="0046465F" w:rsidRPr="006F6B5C" w:rsidRDefault="0046465F" w:rsidP="0046465F">
      <w:pPr>
        <w:numPr>
          <w:ilvl w:val="0"/>
          <w:numId w:val="32"/>
        </w:numPr>
        <w:shd w:val="clear" w:color="auto" w:fill="FFFFFF"/>
        <w:spacing w:after="0" w:line="226" w:lineRule="atLeast"/>
        <w:ind w:left="0"/>
        <w:rPr>
          <w:ins w:id="92" w:author="Unknown"/>
          <w:rFonts w:ascii="Times New Roman" w:hAnsi="Times New Roman" w:cs="Times New Roman"/>
          <w:color w:val="000000"/>
          <w:sz w:val="24"/>
          <w:szCs w:val="24"/>
        </w:rPr>
      </w:pPr>
      <w:proofErr w:type="spellStart"/>
      <w:ins w:id="93" w:author="Unknown">
        <w:r w:rsidRPr="006F6B5C">
          <w:rPr>
            <w:rStyle w:val="attribute"/>
            <w:rFonts w:ascii="Times New Roman" w:hAnsi="Times New Roman" w:cs="Times New Roman"/>
            <w:color w:val="FF0000"/>
            <w:sz w:val="24"/>
            <w:szCs w:val="24"/>
            <w:bdr w:val="none" w:sz="0" w:space="0" w:color="auto" w:frame="1"/>
          </w:rPr>
          <w:t>this.salary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=salary;  </w:t>
        </w:r>
      </w:ins>
    </w:p>
    <w:p w:rsidR="0046465F" w:rsidRPr="006F6B5C" w:rsidRDefault="0046465F" w:rsidP="0046465F">
      <w:pPr>
        <w:numPr>
          <w:ilvl w:val="0"/>
          <w:numId w:val="32"/>
        </w:numPr>
        <w:shd w:val="clear" w:color="auto" w:fill="FFFFFF"/>
        <w:spacing w:after="0" w:line="226" w:lineRule="atLeast"/>
        <w:ind w:left="0"/>
        <w:rPr>
          <w:ins w:id="94" w:author="Unknown"/>
          <w:rFonts w:ascii="Times New Roman" w:hAnsi="Times New Roman" w:cs="Times New Roman"/>
          <w:color w:val="000000"/>
          <w:sz w:val="24"/>
          <w:szCs w:val="24"/>
        </w:rPr>
      </w:pPr>
      <w:ins w:id="95" w:author="Unknown"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}  </w:t>
        </w:r>
      </w:ins>
    </w:p>
    <w:p w:rsidR="0046465F" w:rsidRPr="006F6B5C" w:rsidRDefault="0046465F" w:rsidP="0046465F">
      <w:pPr>
        <w:numPr>
          <w:ilvl w:val="0"/>
          <w:numId w:val="32"/>
        </w:numPr>
        <w:shd w:val="clear" w:color="auto" w:fill="FFFFFF"/>
        <w:spacing w:after="0" w:line="226" w:lineRule="atLeast"/>
        <w:ind w:left="0"/>
        <w:rPr>
          <w:ins w:id="96" w:author="Unknown"/>
          <w:rFonts w:ascii="Times New Roman" w:hAnsi="Times New Roman" w:cs="Times New Roman"/>
          <w:color w:val="000000"/>
          <w:sz w:val="24"/>
          <w:szCs w:val="24"/>
        </w:rPr>
      </w:pPr>
      <w:ins w:id="97" w:author="Unknown">
        <w:r w:rsidRPr="006F6B5C">
          <w:rPr>
            <w:rStyle w:val="attribute"/>
            <w:rFonts w:ascii="Times New Roman" w:hAnsi="Times New Roman" w:cs="Times New Roman"/>
            <w:color w:val="FF0000"/>
            <w:sz w:val="24"/>
            <w:szCs w:val="24"/>
            <w:bdr w:val="none" w:sz="0" w:space="0" w:color="auto" w:frame="1"/>
          </w:rPr>
          <w:t>e</w:t>
        </w:r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=</w:t>
        </w:r>
        <w:r w:rsidRPr="006F6B5C">
          <w:rPr>
            <w:rStyle w:val="attribute-value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new</w:t>
        </w:r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 </w:t>
        </w:r>
        <w:proofErr w:type="spellStart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emp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(103,"Vimal Jaiswal",30000);  </w:t>
        </w:r>
      </w:ins>
    </w:p>
    <w:p w:rsidR="0046465F" w:rsidRPr="006F6B5C" w:rsidRDefault="0046465F" w:rsidP="0046465F">
      <w:pPr>
        <w:numPr>
          <w:ilvl w:val="0"/>
          <w:numId w:val="32"/>
        </w:numPr>
        <w:shd w:val="clear" w:color="auto" w:fill="FFFFFF"/>
        <w:spacing w:after="0" w:line="226" w:lineRule="atLeast"/>
        <w:ind w:left="0"/>
        <w:rPr>
          <w:ins w:id="98" w:author="Unknown"/>
          <w:rFonts w:ascii="Times New Roman" w:hAnsi="Times New Roman" w:cs="Times New Roman"/>
          <w:color w:val="000000"/>
          <w:sz w:val="24"/>
          <w:szCs w:val="24"/>
        </w:rPr>
      </w:pPr>
      <w:ins w:id="99" w:author="Unknown"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  </w:t>
        </w:r>
      </w:ins>
    </w:p>
    <w:p w:rsidR="0046465F" w:rsidRPr="006F6B5C" w:rsidRDefault="0046465F" w:rsidP="0046465F">
      <w:pPr>
        <w:numPr>
          <w:ilvl w:val="0"/>
          <w:numId w:val="32"/>
        </w:numPr>
        <w:shd w:val="clear" w:color="auto" w:fill="FFFFFF"/>
        <w:spacing w:after="0" w:line="226" w:lineRule="atLeast"/>
        <w:ind w:left="0"/>
        <w:rPr>
          <w:ins w:id="100" w:author="Unknown"/>
          <w:rFonts w:ascii="Times New Roman" w:hAnsi="Times New Roman" w:cs="Times New Roman"/>
          <w:color w:val="000000"/>
          <w:sz w:val="24"/>
          <w:szCs w:val="24"/>
        </w:rPr>
      </w:pPr>
      <w:proofErr w:type="spellStart"/>
      <w:ins w:id="101" w:author="Unknown"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lastRenderedPageBreak/>
          <w:t>document.write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(e.id+" "+e.name+" "+</w:t>
        </w:r>
        <w:proofErr w:type="spellStart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e.salary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);  </w:t>
        </w:r>
      </w:ins>
    </w:p>
    <w:p w:rsidR="0046465F" w:rsidRPr="006F6B5C" w:rsidRDefault="0046465F" w:rsidP="0046465F">
      <w:pPr>
        <w:numPr>
          <w:ilvl w:val="0"/>
          <w:numId w:val="32"/>
        </w:numPr>
        <w:shd w:val="clear" w:color="auto" w:fill="FFFFFF"/>
        <w:spacing w:after="0" w:line="226" w:lineRule="atLeast"/>
        <w:ind w:left="0"/>
        <w:rPr>
          <w:ins w:id="102" w:author="Unknown"/>
          <w:rFonts w:ascii="Times New Roman" w:hAnsi="Times New Roman" w:cs="Times New Roman"/>
          <w:color w:val="000000"/>
          <w:sz w:val="24"/>
          <w:szCs w:val="24"/>
        </w:rPr>
      </w:pPr>
      <w:ins w:id="103" w:author="Unknown">
        <w:r w:rsidRPr="006F6B5C">
          <w:rPr>
            <w:rStyle w:val="tag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&lt;/</w:t>
        </w:r>
        <w:r w:rsidRPr="006F6B5C">
          <w:rPr>
            <w:rStyle w:val="tag-name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script</w:t>
        </w:r>
        <w:r w:rsidRPr="006F6B5C">
          <w:rPr>
            <w:rStyle w:val="tag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&gt;</w:t>
        </w:r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  </w:t>
        </w:r>
      </w:ins>
    </w:p>
    <w:p w:rsidR="0046465F" w:rsidRPr="006F6B5C" w:rsidRDefault="000161D6" w:rsidP="0046465F">
      <w:pPr>
        <w:spacing w:line="240" w:lineRule="auto"/>
        <w:rPr>
          <w:ins w:id="104" w:author="Unknown"/>
          <w:rFonts w:ascii="Times New Roman" w:hAnsi="Times New Roman" w:cs="Times New Roman"/>
          <w:sz w:val="24"/>
          <w:szCs w:val="24"/>
        </w:rPr>
      </w:pPr>
      <w:ins w:id="105" w:author="Unknown">
        <w:r w:rsidRPr="006F6B5C">
          <w:rPr>
            <w:rStyle w:val="testit"/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fldChar w:fldCharType="begin"/>
        </w:r>
        <w:r w:rsidR="0046465F" w:rsidRPr="006F6B5C">
          <w:rPr>
            <w:rStyle w:val="testit"/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instrText xml:space="preserve"> HYPERLINK "http://www.javatpoint.com/oprweb/test.jsp?filename=object3js" \t "_blank" </w:instrText>
        </w:r>
        <w:r w:rsidRPr="006F6B5C">
          <w:rPr>
            <w:rStyle w:val="testit"/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fldChar w:fldCharType="separate"/>
        </w:r>
        <w:r w:rsidR="0046465F" w:rsidRPr="006F6B5C">
          <w:rPr>
            <w:rStyle w:val="Hyperlink"/>
            <w:rFonts w:ascii="Times New Roman" w:hAnsi="Times New Roman" w:cs="Times New Roman"/>
            <w:b/>
            <w:bCs/>
            <w:color w:val="FFFFFF"/>
            <w:sz w:val="24"/>
            <w:szCs w:val="24"/>
            <w:shd w:val="clear" w:color="auto" w:fill="8BC34A"/>
          </w:rPr>
          <w:t>Test it Now</w:t>
        </w:r>
        <w:r w:rsidRPr="006F6B5C">
          <w:rPr>
            <w:rStyle w:val="testit"/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fldChar w:fldCharType="end"/>
        </w:r>
      </w:ins>
    </w:p>
    <w:p w:rsidR="0046465F" w:rsidRPr="006F6B5C" w:rsidRDefault="0046465F" w:rsidP="0046465F">
      <w:pPr>
        <w:pStyle w:val="Heading4"/>
        <w:shd w:val="clear" w:color="auto" w:fill="FFFFFF"/>
        <w:rPr>
          <w:ins w:id="106" w:author="Unknown"/>
          <w:rFonts w:ascii="Times New Roman" w:hAnsi="Times New Roman" w:cs="Times New Roman"/>
          <w:b w:val="0"/>
          <w:bCs w:val="0"/>
          <w:color w:val="610B4B"/>
          <w:sz w:val="24"/>
          <w:szCs w:val="24"/>
        </w:rPr>
      </w:pPr>
      <w:ins w:id="107" w:author="Unknown">
        <w:r w:rsidRPr="006F6B5C">
          <w:rPr>
            <w:rFonts w:ascii="Times New Roman" w:hAnsi="Times New Roman" w:cs="Times New Roman"/>
            <w:b w:val="0"/>
            <w:bCs w:val="0"/>
            <w:color w:val="610B4B"/>
            <w:sz w:val="24"/>
            <w:szCs w:val="24"/>
          </w:rPr>
          <w:t>Output of the above example</w:t>
        </w:r>
      </w:ins>
    </w:p>
    <w:p w:rsidR="0046465F" w:rsidRPr="006F6B5C" w:rsidRDefault="0046465F" w:rsidP="0046465F">
      <w:pPr>
        <w:shd w:val="clear" w:color="auto" w:fill="F9FBF9"/>
        <w:rPr>
          <w:ins w:id="108" w:author="Unknown"/>
          <w:rFonts w:ascii="Times New Roman" w:hAnsi="Times New Roman" w:cs="Times New Roman"/>
          <w:color w:val="000000"/>
          <w:sz w:val="24"/>
          <w:szCs w:val="24"/>
        </w:rPr>
      </w:pPr>
      <w:ins w:id="109" w:author="Unknown">
        <w:r w:rsidRPr="006F6B5C">
          <w:rPr>
            <w:rFonts w:ascii="Times New Roman" w:hAnsi="Times New Roman" w:cs="Times New Roman"/>
            <w:color w:val="000000"/>
            <w:sz w:val="24"/>
            <w:szCs w:val="24"/>
          </w:rPr>
          <w:t xml:space="preserve">103 </w:t>
        </w:r>
        <w:proofErr w:type="spellStart"/>
        <w:r w:rsidRPr="006F6B5C">
          <w:rPr>
            <w:rFonts w:ascii="Times New Roman" w:hAnsi="Times New Roman" w:cs="Times New Roman"/>
            <w:color w:val="000000"/>
            <w:sz w:val="24"/>
            <w:szCs w:val="24"/>
          </w:rPr>
          <w:t>Vimal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  <w:proofErr w:type="spellStart"/>
        <w:r w:rsidRPr="006F6B5C">
          <w:rPr>
            <w:rFonts w:ascii="Times New Roman" w:hAnsi="Times New Roman" w:cs="Times New Roman"/>
            <w:color w:val="000000"/>
            <w:sz w:val="24"/>
            <w:szCs w:val="24"/>
          </w:rPr>
          <w:t>Jaiswal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</w:rPr>
          <w:t xml:space="preserve"> 30000</w:t>
        </w:r>
      </w:ins>
    </w:p>
    <w:p w:rsidR="0046465F" w:rsidRPr="006F6B5C" w:rsidRDefault="000161D6" w:rsidP="0046465F">
      <w:pPr>
        <w:rPr>
          <w:ins w:id="110" w:author="Unknown"/>
          <w:rFonts w:ascii="Times New Roman" w:hAnsi="Times New Roman" w:cs="Times New Roman"/>
          <w:sz w:val="24"/>
          <w:szCs w:val="24"/>
        </w:rPr>
      </w:pPr>
      <w:ins w:id="111" w:author="Unknown">
        <w:r w:rsidRPr="006F6B5C">
          <w:rPr>
            <w:rFonts w:ascii="Times New Roman" w:hAnsi="Times New Roman" w:cs="Times New Roman"/>
            <w:sz w:val="24"/>
            <w:szCs w:val="24"/>
          </w:rPr>
          <w:pict>
            <v:rect id="_x0000_i1034" style="width:0;height:.55pt" o:hralign="center" o:hrstd="t" o:hrnoshade="t" o:hr="t" fillcolor="#d4d4d4" stroked="f"/>
          </w:pict>
        </w:r>
      </w:ins>
    </w:p>
    <w:p w:rsidR="0046465F" w:rsidRPr="006F6B5C" w:rsidRDefault="0046465F" w:rsidP="0046465F">
      <w:pPr>
        <w:pStyle w:val="Heading2"/>
        <w:shd w:val="clear" w:color="auto" w:fill="FFFFFF"/>
        <w:spacing w:line="312" w:lineRule="atLeast"/>
        <w:rPr>
          <w:ins w:id="112" w:author="Unknown"/>
          <w:b w:val="0"/>
          <w:bCs w:val="0"/>
          <w:color w:val="610B38"/>
          <w:sz w:val="24"/>
          <w:szCs w:val="24"/>
        </w:rPr>
      </w:pPr>
      <w:ins w:id="113" w:author="Unknown">
        <w:r w:rsidRPr="006F6B5C">
          <w:rPr>
            <w:b w:val="0"/>
            <w:bCs w:val="0"/>
            <w:color w:val="610B38"/>
            <w:sz w:val="24"/>
            <w:szCs w:val="24"/>
          </w:rPr>
          <w:t>Defining method in JavaScript Object</w:t>
        </w:r>
      </w:ins>
    </w:p>
    <w:p w:rsidR="0046465F" w:rsidRPr="006F6B5C" w:rsidRDefault="0046465F" w:rsidP="0046465F">
      <w:pPr>
        <w:pStyle w:val="NormalWeb"/>
        <w:shd w:val="clear" w:color="auto" w:fill="FFFFFF"/>
        <w:rPr>
          <w:ins w:id="114" w:author="Unknown"/>
          <w:color w:val="000000"/>
        </w:rPr>
      </w:pPr>
      <w:ins w:id="115" w:author="Unknown">
        <w:r w:rsidRPr="006F6B5C">
          <w:rPr>
            <w:color w:val="000000"/>
          </w:rPr>
          <w:t>We can define method in JavaScript object. But before defining method, we need to add property in the function with same name as method.</w:t>
        </w:r>
      </w:ins>
    </w:p>
    <w:p w:rsidR="0046465F" w:rsidRPr="006F6B5C" w:rsidRDefault="0046465F" w:rsidP="0046465F">
      <w:pPr>
        <w:pStyle w:val="NormalWeb"/>
        <w:shd w:val="clear" w:color="auto" w:fill="FFFFFF"/>
        <w:rPr>
          <w:ins w:id="116" w:author="Unknown"/>
          <w:color w:val="000000"/>
        </w:rPr>
      </w:pPr>
      <w:ins w:id="117" w:author="Unknown">
        <w:r w:rsidRPr="006F6B5C">
          <w:rPr>
            <w:color w:val="000000"/>
          </w:rPr>
          <w:t>The example of defining method in object is given below.</w:t>
        </w:r>
      </w:ins>
    </w:p>
    <w:p w:rsidR="0046465F" w:rsidRPr="006F6B5C" w:rsidRDefault="0046465F" w:rsidP="0046465F">
      <w:pPr>
        <w:numPr>
          <w:ilvl w:val="0"/>
          <w:numId w:val="33"/>
        </w:numPr>
        <w:shd w:val="clear" w:color="auto" w:fill="FFFFFF"/>
        <w:spacing w:after="0" w:line="226" w:lineRule="atLeast"/>
        <w:ind w:left="0"/>
        <w:rPr>
          <w:ins w:id="118" w:author="Unknown"/>
          <w:rFonts w:ascii="Times New Roman" w:hAnsi="Times New Roman" w:cs="Times New Roman"/>
          <w:color w:val="000000"/>
          <w:sz w:val="24"/>
          <w:szCs w:val="24"/>
        </w:rPr>
      </w:pPr>
      <w:ins w:id="119" w:author="Unknown">
        <w:r w:rsidRPr="006F6B5C">
          <w:rPr>
            <w:rStyle w:val="tag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&lt;</w:t>
        </w:r>
        <w:r w:rsidRPr="006F6B5C">
          <w:rPr>
            <w:rStyle w:val="tag-name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script</w:t>
        </w:r>
        <w:r w:rsidRPr="006F6B5C">
          <w:rPr>
            <w:rStyle w:val="tag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&gt;</w:t>
        </w:r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  </w:t>
        </w:r>
      </w:ins>
    </w:p>
    <w:p w:rsidR="0046465F" w:rsidRPr="006F6B5C" w:rsidRDefault="0046465F" w:rsidP="0046465F">
      <w:pPr>
        <w:numPr>
          <w:ilvl w:val="0"/>
          <w:numId w:val="33"/>
        </w:numPr>
        <w:shd w:val="clear" w:color="auto" w:fill="FFFFFF"/>
        <w:spacing w:after="0" w:line="226" w:lineRule="atLeast"/>
        <w:ind w:left="0"/>
        <w:rPr>
          <w:ins w:id="120" w:author="Unknown"/>
          <w:rFonts w:ascii="Times New Roman" w:hAnsi="Times New Roman" w:cs="Times New Roman"/>
          <w:color w:val="000000"/>
          <w:sz w:val="24"/>
          <w:szCs w:val="24"/>
        </w:rPr>
      </w:pPr>
      <w:ins w:id="121" w:author="Unknown"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function </w:t>
        </w:r>
        <w:proofErr w:type="spellStart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emp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(</w:t>
        </w:r>
        <w:proofErr w:type="spellStart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id,name,salary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){  </w:t>
        </w:r>
      </w:ins>
    </w:p>
    <w:p w:rsidR="0046465F" w:rsidRPr="006F6B5C" w:rsidRDefault="0046465F" w:rsidP="0046465F">
      <w:pPr>
        <w:numPr>
          <w:ilvl w:val="0"/>
          <w:numId w:val="33"/>
        </w:numPr>
        <w:shd w:val="clear" w:color="auto" w:fill="FFFFFF"/>
        <w:spacing w:after="0" w:line="226" w:lineRule="atLeast"/>
        <w:ind w:left="0"/>
        <w:rPr>
          <w:ins w:id="122" w:author="Unknown"/>
          <w:rFonts w:ascii="Times New Roman" w:hAnsi="Times New Roman" w:cs="Times New Roman"/>
          <w:color w:val="000000"/>
          <w:sz w:val="24"/>
          <w:szCs w:val="24"/>
        </w:rPr>
      </w:pPr>
      <w:ins w:id="123" w:author="Unknown">
        <w:r w:rsidRPr="006F6B5C">
          <w:rPr>
            <w:rStyle w:val="attribute"/>
            <w:rFonts w:ascii="Times New Roman" w:hAnsi="Times New Roman" w:cs="Times New Roman"/>
            <w:color w:val="FF0000"/>
            <w:sz w:val="24"/>
            <w:szCs w:val="24"/>
            <w:bdr w:val="none" w:sz="0" w:space="0" w:color="auto" w:frame="1"/>
          </w:rPr>
          <w:t>this.id</w:t>
        </w:r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=id;  </w:t>
        </w:r>
      </w:ins>
    </w:p>
    <w:p w:rsidR="0046465F" w:rsidRPr="006F6B5C" w:rsidRDefault="0046465F" w:rsidP="0046465F">
      <w:pPr>
        <w:numPr>
          <w:ilvl w:val="0"/>
          <w:numId w:val="33"/>
        </w:numPr>
        <w:shd w:val="clear" w:color="auto" w:fill="FFFFFF"/>
        <w:spacing w:after="0" w:line="226" w:lineRule="atLeast"/>
        <w:ind w:left="0"/>
        <w:rPr>
          <w:ins w:id="124" w:author="Unknown"/>
          <w:rFonts w:ascii="Times New Roman" w:hAnsi="Times New Roman" w:cs="Times New Roman"/>
          <w:color w:val="000000"/>
          <w:sz w:val="24"/>
          <w:szCs w:val="24"/>
        </w:rPr>
      </w:pPr>
      <w:ins w:id="125" w:author="Unknown">
        <w:r w:rsidRPr="006F6B5C">
          <w:rPr>
            <w:rStyle w:val="attribute"/>
            <w:rFonts w:ascii="Times New Roman" w:hAnsi="Times New Roman" w:cs="Times New Roman"/>
            <w:color w:val="FF0000"/>
            <w:sz w:val="24"/>
            <w:szCs w:val="24"/>
            <w:bdr w:val="none" w:sz="0" w:space="0" w:color="auto" w:frame="1"/>
          </w:rPr>
          <w:t>this.name</w:t>
        </w:r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=name;  </w:t>
        </w:r>
      </w:ins>
    </w:p>
    <w:p w:rsidR="0046465F" w:rsidRPr="006F6B5C" w:rsidRDefault="0046465F" w:rsidP="0046465F">
      <w:pPr>
        <w:numPr>
          <w:ilvl w:val="0"/>
          <w:numId w:val="33"/>
        </w:numPr>
        <w:shd w:val="clear" w:color="auto" w:fill="FFFFFF"/>
        <w:spacing w:after="0" w:line="226" w:lineRule="atLeast"/>
        <w:ind w:left="0"/>
        <w:rPr>
          <w:ins w:id="126" w:author="Unknown"/>
          <w:rFonts w:ascii="Times New Roman" w:hAnsi="Times New Roman" w:cs="Times New Roman"/>
          <w:color w:val="000000"/>
          <w:sz w:val="24"/>
          <w:szCs w:val="24"/>
        </w:rPr>
      </w:pPr>
      <w:proofErr w:type="spellStart"/>
      <w:ins w:id="127" w:author="Unknown">
        <w:r w:rsidRPr="006F6B5C">
          <w:rPr>
            <w:rStyle w:val="attribute"/>
            <w:rFonts w:ascii="Times New Roman" w:hAnsi="Times New Roman" w:cs="Times New Roman"/>
            <w:color w:val="FF0000"/>
            <w:sz w:val="24"/>
            <w:szCs w:val="24"/>
            <w:bdr w:val="none" w:sz="0" w:space="0" w:color="auto" w:frame="1"/>
          </w:rPr>
          <w:t>this.salary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=salary;  </w:t>
        </w:r>
      </w:ins>
    </w:p>
    <w:p w:rsidR="0046465F" w:rsidRPr="006F6B5C" w:rsidRDefault="0046465F" w:rsidP="0046465F">
      <w:pPr>
        <w:numPr>
          <w:ilvl w:val="0"/>
          <w:numId w:val="33"/>
        </w:numPr>
        <w:shd w:val="clear" w:color="auto" w:fill="FFFFFF"/>
        <w:spacing w:after="0" w:line="226" w:lineRule="atLeast"/>
        <w:ind w:left="0"/>
        <w:rPr>
          <w:ins w:id="128" w:author="Unknown"/>
          <w:rFonts w:ascii="Times New Roman" w:hAnsi="Times New Roman" w:cs="Times New Roman"/>
          <w:color w:val="000000"/>
          <w:sz w:val="24"/>
          <w:szCs w:val="24"/>
        </w:rPr>
      </w:pPr>
      <w:ins w:id="129" w:author="Unknown"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  </w:t>
        </w:r>
      </w:ins>
    </w:p>
    <w:p w:rsidR="0046465F" w:rsidRPr="006F6B5C" w:rsidRDefault="0046465F" w:rsidP="0046465F">
      <w:pPr>
        <w:numPr>
          <w:ilvl w:val="0"/>
          <w:numId w:val="33"/>
        </w:numPr>
        <w:shd w:val="clear" w:color="auto" w:fill="FFFFFF"/>
        <w:spacing w:after="0" w:line="226" w:lineRule="atLeast"/>
        <w:ind w:left="0"/>
        <w:rPr>
          <w:ins w:id="130" w:author="Unknown"/>
          <w:rFonts w:ascii="Times New Roman" w:hAnsi="Times New Roman" w:cs="Times New Roman"/>
          <w:color w:val="000000"/>
          <w:sz w:val="24"/>
          <w:szCs w:val="24"/>
        </w:rPr>
      </w:pPr>
      <w:proofErr w:type="spellStart"/>
      <w:ins w:id="131" w:author="Unknown">
        <w:r w:rsidRPr="006F6B5C">
          <w:rPr>
            <w:rStyle w:val="attribute"/>
            <w:rFonts w:ascii="Times New Roman" w:hAnsi="Times New Roman" w:cs="Times New Roman"/>
            <w:color w:val="FF0000"/>
            <w:sz w:val="24"/>
            <w:szCs w:val="24"/>
            <w:bdr w:val="none" w:sz="0" w:space="0" w:color="auto" w:frame="1"/>
          </w:rPr>
          <w:t>this.changeSalary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=</w:t>
        </w:r>
        <w:proofErr w:type="spellStart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changeSalary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;  </w:t>
        </w:r>
      </w:ins>
    </w:p>
    <w:p w:rsidR="0046465F" w:rsidRPr="006F6B5C" w:rsidRDefault="0046465F" w:rsidP="0046465F">
      <w:pPr>
        <w:numPr>
          <w:ilvl w:val="0"/>
          <w:numId w:val="33"/>
        </w:numPr>
        <w:shd w:val="clear" w:color="auto" w:fill="FFFFFF"/>
        <w:spacing w:after="0" w:line="226" w:lineRule="atLeast"/>
        <w:ind w:left="0"/>
        <w:rPr>
          <w:ins w:id="132" w:author="Unknown"/>
          <w:rFonts w:ascii="Times New Roman" w:hAnsi="Times New Roman" w:cs="Times New Roman"/>
          <w:color w:val="000000"/>
          <w:sz w:val="24"/>
          <w:szCs w:val="24"/>
        </w:rPr>
      </w:pPr>
      <w:ins w:id="133" w:author="Unknown"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function </w:t>
        </w:r>
        <w:proofErr w:type="spellStart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changeSalary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(</w:t>
        </w:r>
        <w:proofErr w:type="spellStart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otherSalary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){  </w:t>
        </w:r>
      </w:ins>
    </w:p>
    <w:p w:rsidR="0046465F" w:rsidRPr="006F6B5C" w:rsidRDefault="0046465F" w:rsidP="0046465F">
      <w:pPr>
        <w:numPr>
          <w:ilvl w:val="0"/>
          <w:numId w:val="33"/>
        </w:numPr>
        <w:shd w:val="clear" w:color="auto" w:fill="FFFFFF"/>
        <w:spacing w:after="0" w:line="226" w:lineRule="atLeast"/>
        <w:ind w:left="0"/>
        <w:rPr>
          <w:ins w:id="134" w:author="Unknown"/>
          <w:rFonts w:ascii="Times New Roman" w:hAnsi="Times New Roman" w:cs="Times New Roman"/>
          <w:color w:val="000000"/>
          <w:sz w:val="24"/>
          <w:szCs w:val="24"/>
        </w:rPr>
      </w:pPr>
      <w:proofErr w:type="spellStart"/>
      <w:ins w:id="135" w:author="Unknown">
        <w:r w:rsidRPr="006F6B5C">
          <w:rPr>
            <w:rStyle w:val="attribute"/>
            <w:rFonts w:ascii="Times New Roman" w:hAnsi="Times New Roman" w:cs="Times New Roman"/>
            <w:color w:val="FF0000"/>
            <w:sz w:val="24"/>
            <w:szCs w:val="24"/>
            <w:bdr w:val="none" w:sz="0" w:space="0" w:color="auto" w:frame="1"/>
          </w:rPr>
          <w:t>this.salary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=</w:t>
        </w:r>
        <w:proofErr w:type="spellStart"/>
        <w:r w:rsidRPr="006F6B5C">
          <w:rPr>
            <w:rStyle w:val="attribute-value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otherSalary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;  </w:t>
        </w:r>
      </w:ins>
    </w:p>
    <w:p w:rsidR="0046465F" w:rsidRPr="006F6B5C" w:rsidRDefault="0046465F" w:rsidP="0046465F">
      <w:pPr>
        <w:numPr>
          <w:ilvl w:val="0"/>
          <w:numId w:val="33"/>
        </w:numPr>
        <w:shd w:val="clear" w:color="auto" w:fill="FFFFFF"/>
        <w:spacing w:after="0" w:line="226" w:lineRule="atLeast"/>
        <w:ind w:left="0"/>
        <w:rPr>
          <w:ins w:id="136" w:author="Unknown"/>
          <w:rFonts w:ascii="Times New Roman" w:hAnsi="Times New Roman" w:cs="Times New Roman"/>
          <w:color w:val="000000"/>
          <w:sz w:val="24"/>
          <w:szCs w:val="24"/>
        </w:rPr>
      </w:pPr>
      <w:ins w:id="137" w:author="Unknown"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}  </w:t>
        </w:r>
      </w:ins>
    </w:p>
    <w:p w:rsidR="0046465F" w:rsidRPr="006F6B5C" w:rsidRDefault="0046465F" w:rsidP="0046465F">
      <w:pPr>
        <w:numPr>
          <w:ilvl w:val="0"/>
          <w:numId w:val="33"/>
        </w:numPr>
        <w:shd w:val="clear" w:color="auto" w:fill="FFFFFF"/>
        <w:spacing w:after="0" w:line="226" w:lineRule="atLeast"/>
        <w:ind w:left="0"/>
        <w:rPr>
          <w:ins w:id="138" w:author="Unknown"/>
          <w:rFonts w:ascii="Times New Roman" w:hAnsi="Times New Roman" w:cs="Times New Roman"/>
          <w:color w:val="000000"/>
          <w:sz w:val="24"/>
          <w:szCs w:val="24"/>
        </w:rPr>
      </w:pPr>
      <w:ins w:id="139" w:author="Unknown"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}  </w:t>
        </w:r>
      </w:ins>
    </w:p>
    <w:p w:rsidR="0046465F" w:rsidRPr="006F6B5C" w:rsidRDefault="0046465F" w:rsidP="0046465F">
      <w:pPr>
        <w:numPr>
          <w:ilvl w:val="0"/>
          <w:numId w:val="33"/>
        </w:numPr>
        <w:shd w:val="clear" w:color="auto" w:fill="FFFFFF"/>
        <w:spacing w:after="0" w:line="226" w:lineRule="atLeast"/>
        <w:ind w:left="0"/>
        <w:rPr>
          <w:ins w:id="140" w:author="Unknown"/>
          <w:rFonts w:ascii="Times New Roman" w:hAnsi="Times New Roman" w:cs="Times New Roman"/>
          <w:color w:val="000000"/>
          <w:sz w:val="24"/>
          <w:szCs w:val="24"/>
        </w:rPr>
      </w:pPr>
      <w:ins w:id="141" w:author="Unknown">
        <w:r w:rsidRPr="006F6B5C">
          <w:rPr>
            <w:rStyle w:val="attribute"/>
            <w:rFonts w:ascii="Times New Roman" w:hAnsi="Times New Roman" w:cs="Times New Roman"/>
            <w:color w:val="FF0000"/>
            <w:sz w:val="24"/>
            <w:szCs w:val="24"/>
            <w:bdr w:val="none" w:sz="0" w:space="0" w:color="auto" w:frame="1"/>
          </w:rPr>
          <w:t>e</w:t>
        </w:r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=</w:t>
        </w:r>
        <w:r w:rsidRPr="006F6B5C">
          <w:rPr>
            <w:rStyle w:val="attribute-value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new</w:t>
        </w:r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 </w:t>
        </w:r>
        <w:proofErr w:type="spellStart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emp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(103,"Sonoo Jaiswal",30000);  </w:t>
        </w:r>
      </w:ins>
    </w:p>
    <w:p w:rsidR="0046465F" w:rsidRPr="006F6B5C" w:rsidRDefault="0046465F" w:rsidP="0046465F">
      <w:pPr>
        <w:numPr>
          <w:ilvl w:val="0"/>
          <w:numId w:val="33"/>
        </w:numPr>
        <w:shd w:val="clear" w:color="auto" w:fill="FFFFFF"/>
        <w:spacing w:after="0" w:line="226" w:lineRule="atLeast"/>
        <w:ind w:left="0"/>
        <w:rPr>
          <w:ins w:id="142" w:author="Unknown"/>
          <w:rFonts w:ascii="Times New Roman" w:hAnsi="Times New Roman" w:cs="Times New Roman"/>
          <w:color w:val="000000"/>
          <w:sz w:val="24"/>
          <w:szCs w:val="24"/>
        </w:rPr>
      </w:pPr>
      <w:proofErr w:type="spellStart"/>
      <w:ins w:id="143" w:author="Unknown"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document.write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(e.id+" "+e.name+" "+</w:t>
        </w:r>
        <w:proofErr w:type="spellStart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e.salary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);  </w:t>
        </w:r>
      </w:ins>
    </w:p>
    <w:p w:rsidR="0046465F" w:rsidRPr="006F6B5C" w:rsidRDefault="0046465F" w:rsidP="0046465F">
      <w:pPr>
        <w:numPr>
          <w:ilvl w:val="0"/>
          <w:numId w:val="33"/>
        </w:numPr>
        <w:shd w:val="clear" w:color="auto" w:fill="FFFFFF"/>
        <w:spacing w:after="0" w:line="226" w:lineRule="atLeast"/>
        <w:ind w:left="0"/>
        <w:rPr>
          <w:ins w:id="144" w:author="Unknown"/>
          <w:rFonts w:ascii="Times New Roman" w:hAnsi="Times New Roman" w:cs="Times New Roman"/>
          <w:color w:val="000000"/>
          <w:sz w:val="24"/>
          <w:szCs w:val="24"/>
        </w:rPr>
      </w:pPr>
      <w:proofErr w:type="spellStart"/>
      <w:ins w:id="145" w:author="Unknown"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e.changeSalary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(45000);  </w:t>
        </w:r>
      </w:ins>
    </w:p>
    <w:p w:rsidR="0046465F" w:rsidRPr="006F6B5C" w:rsidRDefault="0046465F" w:rsidP="0046465F">
      <w:pPr>
        <w:numPr>
          <w:ilvl w:val="0"/>
          <w:numId w:val="33"/>
        </w:numPr>
        <w:shd w:val="clear" w:color="auto" w:fill="FFFFFF"/>
        <w:spacing w:after="0" w:line="226" w:lineRule="atLeast"/>
        <w:ind w:left="0"/>
        <w:rPr>
          <w:ins w:id="146" w:author="Unknown"/>
          <w:rFonts w:ascii="Times New Roman" w:hAnsi="Times New Roman" w:cs="Times New Roman"/>
          <w:color w:val="000000"/>
          <w:sz w:val="24"/>
          <w:szCs w:val="24"/>
        </w:rPr>
      </w:pPr>
      <w:proofErr w:type="spellStart"/>
      <w:ins w:id="147" w:author="Unknown"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document.write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("</w:t>
        </w:r>
        <w:r w:rsidRPr="006F6B5C">
          <w:rPr>
            <w:rStyle w:val="tag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&lt;</w:t>
        </w:r>
        <w:proofErr w:type="spellStart"/>
        <w:r w:rsidRPr="006F6B5C">
          <w:rPr>
            <w:rStyle w:val="tag-name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br</w:t>
        </w:r>
        <w:proofErr w:type="spellEnd"/>
        <w:r w:rsidRPr="006F6B5C">
          <w:rPr>
            <w:rStyle w:val="tag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&gt;</w:t>
        </w:r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"+e.id+" "+e.name+" "+</w:t>
        </w:r>
        <w:proofErr w:type="spellStart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e.salary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);  </w:t>
        </w:r>
      </w:ins>
    </w:p>
    <w:p w:rsidR="0046465F" w:rsidRPr="006F6B5C" w:rsidRDefault="0046465F" w:rsidP="0046465F">
      <w:pPr>
        <w:numPr>
          <w:ilvl w:val="0"/>
          <w:numId w:val="33"/>
        </w:numPr>
        <w:shd w:val="clear" w:color="auto" w:fill="FFFFFF"/>
        <w:spacing w:after="0" w:line="226" w:lineRule="atLeast"/>
        <w:ind w:left="0"/>
        <w:rPr>
          <w:ins w:id="148" w:author="Unknown"/>
          <w:rFonts w:ascii="Times New Roman" w:hAnsi="Times New Roman" w:cs="Times New Roman"/>
          <w:color w:val="000000"/>
          <w:sz w:val="24"/>
          <w:szCs w:val="24"/>
        </w:rPr>
      </w:pPr>
      <w:ins w:id="149" w:author="Unknown">
        <w:r w:rsidRPr="006F6B5C">
          <w:rPr>
            <w:rStyle w:val="tag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&lt;/</w:t>
        </w:r>
        <w:r w:rsidRPr="006F6B5C">
          <w:rPr>
            <w:rStyle w:val="tag-name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script</w:t>
        </w:r>
        <w:r w:rsidRPr="006F6B5C">
          <w:rPr>
            <w:rStyle w:val="tag"/>
            <w:rFonts w:ascii="Times New Roman" w:hAnsi="Times New Roman" w:cs="Times New Roman"/>
            <w:b/>
            <w:bCs/>
            <w:color w:val="006699"/>
            <w:sz w:val="24"/>
            <w:szCs w:val="24"/>
            <w:bdr w:val="none" w:sz="0" w:space="0" w:color="auto" w:frame="1"/>
          </w:rPr>
          <w:t>&gt;</w:t>
        </w:r>
        <w:r w:rsidRPr="006F6B5C">
          <w:rPr>
            <w:rFonts w:ascii="Times New Roman" w:hAnsi="Times New Roman" w:cs="Times New Roman"/>
            <w:color w:val="000000"/>
            <w:sz w:val="24"/>
            <w:szCs w:val="24"/>
            <w:bdr w:val="none" w:sz="0" w:space="0" w:color="auto" w:frame="1"/>
          </w:rPr>
          <w:t>  </w:t>
        </w:r>
      </w:ins>
    </w:p>
    <w:p w:rsidR="0046465F" w:rsidRPr="006F6B5C" w:rsidRDefault="000161D6" w:rsidP="0046465F">
      <w:pPr>
        <w:spacing w:line="240" w:lineRule="auto"/>
        <w:rPr>
          <w:ins w:id="150" w:author="Unknown"/>
          <w:rFonts w:ascii="Times New Roman" w:hAnsi="Times New Roman" w:cs="Times New Roman"/>
          <w:sz w:val="24"/>
          <w:szCs w:val="24"/>
        </w:rPr>
      </w:pPr>
      <w:ins w:id="151" w:author="Unknown">
        <w:r w:rsidRPr="006F6B5C">
          <w:rPr>
            <w:rStyle w:val="testit"/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fldChar w:fldCharType="begin"/>
        </w:r>
        <w:r w:rsidR="0046465F" w:rsidRPr="006F6B5C">
          <w:rPr>
            <w:rStyle w:val="testit"/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instrText xml:space="preserve"> HYPERLINK "http://www.javatpoint.com/oprweb/test.jsp?filename=object4js" \t "_blank" </w:instrText>
        </w:r>
        <w:r w:rsidRPr="006F6B5C">
          <w:rPr>
            <w:rStyle w:val="testit"/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fldChar w:fldCharType="separate"/>
        </w:r>
        <w:r w:rsidR="0046465F" w:rsidRPr="006F6B5C">
          <w:rPr>
            <w:rStyle w:val="Hyperlink"/>
            <w:rFonts w:ascii="Times New Roman" w:hAnsi="Times New Roman" w:cs="Times New Roman"/>
            <w:b/>
            <w:bCs/>
            <w:color w:val="FFFFFF"/>
            <w:sz w:val="24"/>
            <w:szCs w:val="24"/>
            <w:shd w:val="clear" w:color="auto" w:fill="8BC34A"/>
          </w:rPr>
          <w:t>Test it Now</w:t>
        </w:r>
        <w:r w:rsidRPr="006F6B5C">
          <w:rPr>
            <w:rStyle w:val="testit"/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fldChar w:fldCharType="end"/>
        </w:r>
      </w:ins>
    </w:p>
    <w:p w:rsidR="0046465F" w:rsidRPr="006F6B5C" w:rsidRDefault="0046465F" w:rsidP="0046465F">
      <w:pPr>
        <w:pStyle w:val="Heading4"/>
        <w:shd w:val="clear" w:color="auto" w:fill="FFFFFF"/>
        <w:rPr>
          <w:ins w:id="152" w:author="Unknown"/>
          <w:rFonts w:ascii="Times New Roman" w:hAnsi="Times New Roman" w:cs="Times New Roman"/>
          <w:b w:val="0"/>
          <w:bCs w:val="0"/>
          <w:color w:val="610B4B"/>
          <w:sz w:val="24"/>
          <w:szCs w:val="24"/>
        </w:rPr>
      </w:pPr>
      <w:ins w:id="153" w:author="Unknown">
        <w:r w:rsidRPr="006F6B5C">
          <w:rPr>
            <w:rFonts w:ascii="Times New Roman" w:hAnsi="Times New Roman" w:cs="Times New Roman"/>
            <w:b w:val="0"/>
            <w:bCs w:val="0"/>
            <w:color w:val="610B4B"/>
            <w:sz w:val="24"/>
            <w:szCs w:val="24"/>
          </w:rPr>
          <w:t>Output of the above example</w:t>
        </w:r>
      </w:ins>
    </w:p>
    <w:p w:rsidR="0046465F" w:rsidRPr="006F6B5C" w:rsidRDefault="0046465F" w:rsidP="0046465F">
      <w:pPr>
        <w:shd w:val="clear" w:color="auto" w:fill="F9FBF9"/>
        <w:rPr>
          <w:ins w:id="154" w:author="Unknown"/>
          <w:rFonts w:ascii="Times New Roman" w:hAnsi="Times New Roman" w:cs="Times New Roman"/>
          <w:color w:val="000000"/>
          <w:sz w:val="24"/>
          <w:szCs w:val="24"/>
        </w:rPr>
      </w:pPr>
      <w:ins w:id="155" w:author="Unknown">
        <w:r w:rsidRPr="006F6B5C">
          <w:rPr>
            <w:rFonts w:ascii="Times New Roman" w:hAnsi="Times New Roman" w:cs="Times New Roman"/>
            <w:color w:val="000000"/>
            <w:sz w:val="24"/>
            <w:szCs w:val="24"/>
          </w:rPr>
          <w:t xml:space="preserve">103 </w:t>
        </w:r>
        <w:proofErr w:type="spellStart"/>
        <w:r w:rsidRPr="006F6B5C">
          <w:rPr>
            <w:rFonts w:ascii="Times New Roman" w:hAnsi="Times New Roman" w:cs="Times New Roman"/>
            <w:color w:val="000000"/>
            <w:sz w:val="24"/>
            <w:szCs w:val="24"/>
          </w:rPr>
          <w:t>Sonoo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  <w:proofErr w:type="spellStart"/>
        <w:r w:rsidRPr="006F6B5C">
          <w:rPr>
            <w:rFonts w:ascii="Times New Roman" w:hAnsi="Times New Roman" w:cs="Times New Roman"/>
            <w:color w:val="000000"/>
            <w:sz w:val="24"/>
            <w:szCs w:val="24"/>
          </w:rPr>
          <w:t>Jaiswal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</w:rPr>
          <w:t xml:space="preserve"> 30000</w:t>
        </w:r>
        <w:r w:rsidRPr="006F6B5C">
          <w:rPr>
            <w:rFonts w:ascii="Times New Roman" w:hAnsi="Times New Roman" w:cs="Times New Roman"/>
            <w:color w:val="000000"/>
            <w:sz w:val="24"/>
            <w:szCs w:val="24"/>
          </w:rPr>
          <w:br/>
          <w:t xml:space="preserve">103 </w:t>
        </w:r>
        <w:proofErr w:type="spellStart"/>
        <w:r w:rsidRPr="006F6B5C">
          <w:rPr>
            <w:rFonts w:ascii="Times New Roman" w:hAnsi="Times New Roman" w:cs="Times New Roman"/>
            <w:color w:val="000000"/>
            <w:sz w:val="24"/>
            <w:szCs w:val="24"/>
          </w:rPr>
          <w:t>Sonoo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  <w:proofErr w:type="spellStart"/>
        <w:r w:rsidRPr="006F6B5C">
          <w:rPr>
            <w:rFonts w:ascii="Times New Roman" w:hAnsi="Times New Roman" w:cs="Times New Roman"/>
            <w:color w:val="000000"/>
            <w:sz w:val="24"/>
            <w:szCs w:val="24"/>
          </w:rPr>
          <w:t>Jaiswal</w:t>
        </w:r>
        <w:proofErr w:type="spellEnd"/>
        <w:r w:rsidRPr="006F6B5C">
          <w:rPr>
            <w:rFonts w:ascii="Times New Roman" w:hAnsi="Times New Roman" w:cs="Times New Roman"/>
            <w:color w:val="000000"/>
            <w:sz w:val="24"/>
            <w:szCs w:val="24"/>
          </w:rPr>
          <w:t xml:space="preserve"> 45000</w:t>
        </w:r>
      </w:ins>
    </w:p>
    <w:p w:rsidR="0046465F" w:rsidRPr="006F6B5C" w:rsidRDefault="0046465F" w:rsidP="0046465F">
      <w:pPr>
        <w:pStyle w:val="Heading2"/>
        <w:shd w:val="clear" w:color="auto" w:fill="FFFFFF"/>
        <w:spacing w:line="312" w:lineRule="atLeast"/>
        <w:rPr>
          <w:ins w:id="156" w:author="Unknown"/>
          <w:b w:val="0"/>
          <w:bCs w:val="0"/>
          <w:color w:val="610B38"/>
          <w:sz w:val="24"/>
          <w:szCs w:val="24"/>
        </w:rPr>
      </w:pPr>
      <w:ins w:id="157" w:author="Unknown">
        <w:r w:rsidRPr="006F6B5C">
          <w:rPr>
            <w:b w:val="0"/>
            <w:bCs w:val="0"/>
            <w:color w:val="610B38"/>
            <w:sz w:val="24"/>
            <w:szCs w:val="24"/>
          </w:rPr>
          <w:t>JavaScript Object Methods</w:t>
        </w:r>
      </w:ins>
    </w:p>
    <w:p w:rsidR="0046465F" w:rsidRPr="006F6B5C" w:rsidRDefault="0046465F" w:rsidP="0046465F">
      <w:pPr>
        <w:pStyle w:val="NormalWeb"/>
        <w:shd w:val="clear" w:color="auto" w:fill="FFFFFF"/>
        <w:rPr>
          <w:ins w:id="158" w:author="Unknown"/>
          <w:color w:val="000000"/>
        </w:rPr>
      </w:pPr>
      <w:ins w:id="159" w:author="Unknown">
        <w:r w:rsidRPr="006F6B5C">
          <w:rPr>
            <w:color w:val="000000"/>
          </w:rPr>
          <w:t>The various methods of Object are as follows:</w:t>
        </w:r>
      </w:ins>
    </w:p>
    <w:tbl>
      <w:tblPr>
        <w:tblW w:w="9339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5"/>
        <w:gridCol w:w="3940"/>
        <w:gridCol w:w="4654"/>
      </w:tblGrid>
      <w:tr w:rsidR="0046465F" w:rsidRPr="006F6B5C" w:rsidTr="0046465F"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6465F" w:rsidRPr="006F6B5C" w:rsidRDefault="0046465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6465F" w:rsidRPr="006F6B5C" w:rsidRDefault="0046465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Methods</w:t>
            </w:r>
          </w:p>
        </w:tc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6465F" w:rsidRPr="006F6B5C" w:rsidRDefault="0046465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6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Object.assign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method is used to copy enumerable and own properties from a source object to a target object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7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Object.create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method is used to create a new object with the specified prototype object and properties.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8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Object.defineProperty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method is used to describe some behavioral attributes of the property.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9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Object.defineProperties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method is used to create or configure multiple object properties.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0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Object.entries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method returns an array with arrays of the key, value pairs.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1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Object.freeze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method prevents existing properties from being removed.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2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Object.getOwnPropertyDescriptor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method returns a property descriptor for the specified property of the specified object.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3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Object.getOwnPropertyDescriptors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method returns all own property descriptors of a given object.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4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Object.getOwnPropertyNames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method returns an array of all properties (enumerable or not) found.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5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Object.getOwnPropertySymbols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method returns an array of all own symbol key properties.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6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Object.getPrototypeOf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method returns the prototype of the specified object.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7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Object.is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method determines whether two values are the same value.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8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Object.isExtensible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This method determines if an object is </w:t>
            </w: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extensible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9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Object.isFrozen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method determines if an object was frozen.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0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Object.isSealed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method determines if an object is sealed.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1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Object.keys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method returns an array of a given object's own property names.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2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Object.preventExtensions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method is used to prevent any extensions of an object.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3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Object.seal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method prevents new properties from being added and marks all existing properties as non-configurable.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4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Object.setPrototypeOf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method sets the prototype of a specified object to another object.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5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Object.values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method returns an array of values.</w:t>
            </w:r>
          </w:p>
        </w:tc>
      </w:tr>
    </w:tbl>
    <w:p w:rsidR="0046465F" w:rsidRPr="006F6B5C" w:rsidRDefault="0046465F" w:rsidP="0046465F">
      <w:pPr>
        <w:pStyle w:val="Heading1"/>
        <w:shd w:val="clear" w:color="auto" w:fill="FFFFFF"/>
        <w:spacing w:before="54" w:line="312" w:lineRule="atLeast"/>
        <w:rPr>
          <w:rFonts w:ascii="Times New Roman" w:hAnsi="Times New Roman" w:cs="Times New Roman"/>
          <w:b w:val="0"/>
          <w:bCs w:val="0"/>
          <w:color w:val="610B38"/>
          <w:sz w:val="24"/>
          <w:szCs w:val="24"/>
        </w:rPr>
      </w:pPr>
      <w:r w:rsidRPr="006F6B5C">
        <w:rPr>
          <w:rFonts w:ascii="Times New Roman" w:hAnsi="Times New Roman" w:cs="Times New Roman"/>
          <w:b w:val="0"/>
          <w:bCs w:val="0"/>
          <w:color w:val="610B38"/>
          <w:sz w:val="24"/>
          <w:szCs w:val="24"/>
        </w:rPr>
        <w:t>JavaScript Array</w:t>
      </w:r>
    </w:p>
    <w:p w:rsidR="0046465F" w:rsidRPr="006F6B5C" w:rsidRDefault="0046465F" w:rsidP="0046465F">
      <w:pPr>
        <w:pStyle w:val="NormalWeb"/>
        <w:shd w:val="clear" w:color="auto" w:fill="FFFFFF"/>
        <w:rPr>
          <w:color w:val="000000"/>
        </w:rPr>
      </w:pPr>
      <w:r w:rsidRPr="006F6B5C">
        <w:rPr>
          <w:rStyle w:val="Strong"/>
          <w:color w:val="000000"/>
        </w:rPr>
        <w:t>JavaScript array</w:t>
      </w:r>
      <w:r w:rsidRPr="006F6B5C">
        <w:rPr>
          <w:color w:val="000000"/>
        </w:rPr>
        <w:t> is an object that represents a collection of similar type of elements.</w:t>
      </w:r>
    </w:p>
    <w:p w:rsidR="0046465F" w:rsidRPr="006F6B5C" w:rsidRDefault="0046465F" w:rsidP="0046465F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There are 3 ways to construct array in JavaScript</w:t>
      </w:r>
    </w:p>
    <w:p w:rsidR="0046465F" w:rsidRPr="006F6B5C" w:rsidRDefault="0046465F" w:rsidP="0046465F">
      <w:pPr>
        <w:numPr>
          <w:ilvl w:val="0"/>
          <w:numId w:val="34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By array literal</w:t>
      </w:r>
    </w:p>
    <w:p w:rsidR="0046465F" w:rsidRPr="006F6B5C" w:rsidRDefault="0046465F" w:rsidP="0046465F">
      <w:pPr>
        <w:numPr>
          <w:ilvl w:val="0"/>
          <w:numId w:val="34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By creating instance of Array directly (using new keyword)</w:t>
      </w:r>
    </w:p>
    <w:p w:rsidR="0046465F" w:rsidRPr="006F6B5C" w:rsidRDefault="0046465F" w:rsidP="0046465F">
      <w:pPr>
        <w:numPr>
          <w:ilvl w:val="0"/>
          <w:numId w:val="34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By using an Array constructor (using new keyword)</w:t>
      </w:r>
    </w:p>
    <w:p w:rsidR="0046465F" w:rsidRPr="006F6B5C" w:rsidRDefault="0046465F" w:rsidP="0046465F">
      <w:pPr>
        <w:pStyle w:val="Heading2"/>
        <w:shd w:val="clear" w:color="auto" w:fill="FFFFFF"/>
        <w:spacing w:line="312" w:lineRule="atLeast"/>
        <w:rPr>
          <w:b w:val="0"/>
          <w:bCs w:val="0"/>
          <w:color w:val="610B38"/>
          <w:sz w:val="24"/>
          <w:szCs w:val="24"/>
        </w:rPr>
      </w:pPr>
      <w:r w:rsidRPr="006F6B5C">
        <w:rPr>
          <w:b w:val="0"/>
          <w:bCs w:val="0"/>
          <w:color w:val="610B38"/>
          <w:sz w:val="24"/>
          <w:szCs w:val="24"/>
        </w:rPr>
        <w:t>1) JavaScript array literal</w:t>
      </w:r>
    </w:p>
    <w:p w:rsidR="0046465F" w:rsidRPr="006F6B5C" w:rsidRDefault="0046465F" w:rsidP="0046465F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The syntax of creating array using array literal is given below:</w:t>
      </w:r>
    </w:p>
    <w:p w:rsidR="0046465F" w:rsidRPr="006F6B5C" w:rsidRDefault="0046465F" w:rsidP="0046465F">
      <w:pPr>
        <w:numPr>
          <w:ilvl w:val="0"/>
          <w:numId w:val="35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arrayname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=[value1,value2.....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valueN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];  </w:t>
      </w:r>
    </w:p>
    <w:p w:rsidR="0046465F" w:rsidRPr="006F6B5C" w:rsidRDefault="0046465F" w:rsidP="0046465F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 xml:space="preserve">As you can see, values are contained inside [ ] and separated </w:t>
      </w:r>
      <w:proofErr w:type="gramStart"/>
      <w:r w:rsidRPr="006F6B5C">
        <w:rPr>
          <w:color w:val="000000"/>
        </w:rPr>
        <w:t>by ,</w:t>
      </w:r>
      <w:proofErr w:type="gramEnd"/>
      <w:r w:rsidRPr="006F6B5C">
        <w:rPr>
          <w:color w:val="000000"/>
        </w:rPr>
        <w:t xml:space="preserve"> (comma).</w:t>
      </w:r>
    </w:p>
    <w:p w:rsidR="0046465F" w:rsidRPr="006F6B5C" w:rsidRDefault="0046465F" w:rsidP="0046465F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Let's see the simple example of creating and using array in JavaScript.</w:t>
      </w:r>
    </w:p>
    <w:p w:rsidR="0046465F" w:rsidRPr="006F6B5C" w:rsidRDefault="0046465F" w:rsidP="0046465F">
      <w:pPr>
        <w:numPr>
          <w:ilvl w:val="0"/>
          <w:numId w:val="36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&lt;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6465F" w:rsidRPr="006F6B5C" w:rsidRDefault="0046465F" w:rsidP="0046465F">
      <w:pPr>
        <w:numPr>
          <w:ilvl w:val="0"/>
          <w:numId w:val="36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emp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=["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Sonoo","Vimal","Ratan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"];  </w:t>
      </w:r>
    </w:p>
    <w:p w:rsidR="0046465F" w:rsidRPr="006F6B5C" w:rsidRDefault="0046465F" w:rsidP="0046465F">
      <w:pPr>
        <w:numPr>
          <w:ilvl w:val="0"/>
          <w:numId w:val="36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for (</w:t>
      </w:r>
      <w:proofErr w:type="spellStart"/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i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0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;i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emp.length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;i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++){  </w:t>
      </w:r>
    </w:p>
    <w:p w:rsidR="0046465F" w:rsidRPr="006F6B5C" w:rsidRDefault="0046465F" w:rsidP="0046465F">
      <w:pPr>
        <w:numPr>
          <w:ilvl w:val="0"/>
          <w:numId w:val="36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document.write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emp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] + "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br</w:t>
      </w:r>
      <w:proofErr w:type="spellEnd"/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");  </w:t>
      </w:r>
    </w:p>
    <w:p w:rsidR="0046465F" w:rsidRPr="006F6B5C" w:rsidRDefault="0046465F" w:rsidP="0046465F">
      <w:pPr>
        <w:numPr>
          <w:ilvl w:val="0"/>
          <w:numId w:val="36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46465F" w:rsidRPr="006F6B5C" w:rsidRDefault="0046465F" w:rsidP="0046465F">
      <w:pPr>
        <w:numPr>
          <w:ilvl w:val="0"/>
          <w:numId w:val="36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6465F" w:rsidRPr="006F6B5C" w:rsidRDefault="000161D6" w:rsidP="004646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36" w:tgtFrame="_blank" w:history="1">
        <w:r w:rsidR="0046465F" w:rsidRPr="006F6B5C">
          <w:rPr>
            <w:rStyle w:val="Hyperlink"/>
            <w:rFonts w:ascii="Times New Roman" w:hAnsi="Times New Roman" w:cs="Times New Roman"/>
            <w:b/>
            <w:bCs/>
            <w:color w:val="FFFFFF"/>
            <w:sz w:val="24"/>
            <w:szCs w:val="24"/>
            <w:shd w:val="clear" w:color="auto" w:fill="8BC34A"/>
          </w:rPr>
          <w:t>Test it Now</w:t>
        </w:r>
      </w:hyperlink>
    </w:p>
    <w:p w:rsidR="0046465F" w:rsidRPr="006F6B5C" w:rsidRDefault="0046465F" w:rsidP="0046465F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The .length property returns the length of an array.</w:t>
      </w:r>
    </w:p>
    <w:p w:rsidR="0046465F" w:rsidRPr="006F6B5C" w:rsidRDefault="0046465F" w:rsidP="0046465F">
      <w:pPr>
        <w:pStyle w:val="NormalWeb"/>
        <w:shd w:val="clear" w:color="auto" w:fill="FFFFFF"/>
        <w:rPr>
          <w:color w:val="000000"/>
        </w:rPr>
      </w:pPr>
      <w:r w:rsidRPr="006F6B5C">
        <w:rPr>
          <w:rStyle w:val="Strong"/>
          <w:color w:val="000000"/>
        </w:rPr>
        <w:t>Output of the above example</w:t>
      </w:r>
    </w:p>
    <w:p w:rsidR="0046465F" w:rsidRPr="006F6B5C" w:rsidRDefault="0046465F" w:rsidP="0046465F">
      <w:pPr>
        <w:pStyle w:val="HTMLPreformatted"/>
        <w:shd w:val="clear" w:color="auto" w:fill="F9FBF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</w:rPr>
        <w:t>Sonoo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</w:rPr>
        <w:t>Vimal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</w:rPr>
        <w:t>Ratan</w:t>
      </w:r>
      <w:proofErr w:type="spellEnd"/>
    </w:p>
    <w:p w:rsidR="0046465F" w:rsidRPr="006F6B5C" w:rsidRDefault="0046465F" w:rsidP="0046465F">
      <w:pPr>
        <w:pStyle w:val="Heading2"/>
        <w:shd w:val="clear" w:color="auto" w:fill="FFFFFF"/>
        <w:spacing w:line="312" w:lineRule="atLeast"/>
        <w:rPr>
          <w:b w:val="0"/>
          <w:bCs w:val="0"/>
          <w:color w:val="610B38"/>
          <w:sz w:val="24"/>
          <w:szCs w:val="24"/>
        </w:rPr>
      </w:pPr>
      <w:r w:rsidRPr="006F6B5C">
        <w:rPr>
          <w:b w:val="0"/>
          <w:bCs w:val="0"/>
          <w:color w:val="610B38"/>
          <w:sz w:val="24"/>
          <w:szCs w:val="24"/>
        </w:rPr>
        <w:t>2) JavaScript Array directly (new keyword)</w:t>
      </w:r>
    </w:p>
    <w:p w:rsidR="0046465F" w:rsidRPr="006F6B5C" w:rsidRDefault="0046465F" w:rsidP="0046465F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The syntax of creating array directly is given below:</w:t>
      </w:r>
    </w:p>
    <w:p w:rsidR="0046465F" w:rsidRPr="006F6B5C" w:rsidRDefault="0046465F" w:rsidP="0046465F">
      <w:pPr>
        <w:numPr>
          <w:ilvl w:val="0"/>
          <w:numId w:val="37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arrayname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new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Array();  </w:t>
      </w:r>
    </w:p>
    <w:p w:rsidR="0046465F" w:rsidRPr="006F6B5C" w:rsidRDefault="0046465F" w:rsidP="0046465F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Here, </w:t>
      </w:r>
      <w:r w:rsidRPr="006F6B5C">
        <w:rPr>
          <w:rStyle w:val="Strong"/>
          <w:color w:val="000000"/>
        </w:rPr>
        <w:t>new keyword</w:t>
      </w:r>
      <w:r w:rsidRPr="006F6B5C">
        <w:rPr>
          <w:color w:val="000000"/>
        </w:rPr>
        <w:t> is used to create instance of array.</w:t>
      </w:r>
    </w:p>
    <w:p w:rsidR="0046465F" w:rsidRPr="006F6B5C" w:rsidRDefault="0046465F" w:rsidP="0046465F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Let's see the example of creating array directly.</w:t>
      </w:r>
    </w:p>
    <w:p w:rsidR="0046465F" w:rsidRPr="006F6B5C" w:rsidRDefault="0046465F" w:rsidP="0046465F">
      <w:pPr>
        <w:numPr>
          <w:ilvl w:val="0"/>
          <w:numId w:val="38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6465F" w:rsidRPr="006F6B5C" w:rsidRDefault="0046465F" w:rsidP="0046465F">
      <w:pPr>
        <w:numPr>
          <w:ilvl w:val="0"/>
          <w:numId w:val="38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46465F" w:rsidRPr="006F6B5C" w:rsidRDefault="0046465F" w:rsidP="0046465F">
      <w:pPr>
        <w:numPr>
          <w:ilvl w:val="0"/>
          <w:numId w:val="38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emp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= </w:t>
      </w:r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new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Array();  </w:t>
      </w:r>
    </w:p>
    <w:p w:rsidR="0046465F" w:rsidRPr="006F6B5C" w:rsidRDefault="0046465F" w:rsidP="0046465F">
      <w:pPr>
        <w:numPr>
          <w:ilvl w:val="0"/>
          <w:numId w:val="38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emp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[0] = "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Arun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";  </w:t>
      </w:r>
    </w:p>
    <w:p w:rsidR="0046465F" w:rsidRPr="006F6B5C" w:rsidRDefault="0046465F" w:rsidP="0046465F">
      <w:pPr>
        <w:numPr>
          <w:ilvl w:val="0"/>
          <w:numId w:val="38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emp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[1] = "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Varun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";  </w:t>
      </w:r>
    </w:p>
    <w:p w:rsidR="0046465F" w:rsidRPr="006F6B5C" w:rsidRDefault="0046465F" w:rsidP="0046465F">
      <w:pPr>
        <w:numPr>
          <w:ilvl w:val="0"/>
          <w:numId w:val="38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emp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[2] = "John";  </w:t>
      </w:r>
    </w:p>
    <w:p w:rsidR="0046465F" w:rsidRPr="006F6B5C" w:rsidRDefault="0046465F" w:rsidP="0046465F">
      <w:pPr>
        <w:numPr>
          <w:ilvl w:val="0"/>
          <w:numId w:val="38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6465F" w:rsidRPr="006F6B5C" w:rsidRDefault="0046465F" w:rsidP="0046465F">
      <w:pPr>
        <w:numPr>
          <w:ilvl w:val="0"/>
          <w:numId w:val="38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for (</w:t>
      </w:r>
      <w:proofErr w:type="spellStart"/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i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0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;i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emp.length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;i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++){  </w:t>
      </w:r>
    </w:p>
    <w:p w:rsidR="0046465F" w:rsidRPr="006F6B5C" w:rsidRDefault="0046465F" w:rsidP="0046465F">
      <w:pPr>
        <w:numPr>
          <w:ilvl w:val="0"/>
          <w:numId w:val="38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document.write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emp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] + "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br</w:t>
      </w:r>
      <w:proofErr w:type="spellEnd"/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");  </w:t>
      </w:r>
    </w:p>
    <w:p w:rsidR="0046465F" w:rsidRPr="006F6B5C" w:rsidRDefault="0046465F" w:rsidP="0046465F">
      <w:pPr>
        <w:numPr>
          <w:ilvl w:val="0"/>
          <w:numId w:val="38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46465F" w:rsidRPr="006F6B5C" w:rsidRDefault="0046465F" w:rsidP="0046465F">
      <w:pPr>
        <w:numPr>
          <w:ilvl w:val="0"/>
          <w:numId w:val="38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6465F" w:rsidRPr="006F6B5C" w:rsidRDefault="000161D6" w:rsidP="004646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37" w:tgtFrame="_blank" w:history="1">
        <w:r w:rsidR="0046465F" w:rsidRPr="006F6B5C">
          <w:rPr>
            <w:rStyle w:val="Hyperlink"/>
            <w:rFonts w:ascii="Times New Roman" w:hAnsi="Times New Roman" w:cs="Times New Roman"/>
            <w:b/>
            <w:bCs/>
            <w:color w:val="FFFFFF"/>
            <w:sz w:val="24"/>
            <w:szCs w:val="24"/>
            <w:shd w:val="clear" w:color="auto" w:fill="8BC34A"/>
          </w:rPr>
          <w:t>Test it Now</w:t>
        </w:r>
      </w:hyperlink>
    </w:p>
    <w:p w:rsidR="0046465F" w:rsidRPr="006F6B5C" w:rsidRDefault="0046465F" w:rsidP="0046465F">
      <w:pPr>
        <w:pStyle w:val="NormalWeb"/>
        <w:shd w:val="clear" w:color="auto" w:fill="FFFFFF"/>
        <w:rPr>
          <w:color w:val="000000"/>
        </w:rPr>
      </w:pPr>
      <w:r w:rsidRPr="006F6B5C">
        <w:rPr>
          <w:rStyle w:val="Strong"/>
          <w:color w:val="000000"/>
        </w:rPr>
        <w:t>Output of the above example</w:t>
      </w:r>
    </w:p>
    <w:p w:rsidR="0046465F" w:rsidRPr="006F6B5C" w:rsidRDefault="0046465F" w:rsidP="0046465F">
      <w:pPr>
        <w:pStyle w:val="HTMLPreformatted"/>
        <w:shd w:val="clear" w:color="auto" w:fill="F9FBF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</w:rPr>
        <w:t>Arun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</w:rPr>
        <w:t>Varun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</w:rPr>
        <w:br/>
        <w:t>John</w:t>
      </w:r>
    </w:p>
    <w:p w:rsidR="0046465F" w:rsidRPr="006F6B5C" w:rsidRDefault="0046465F" w:rsidP="0046465F">
      <w:pPr>
        <w:pStyle w:val="Heading2"/>
        <w:shd w:val="clear" w:color="auto" w:fill="FFFFFF"/>
        <w:spacing w:line="312" w:lineRule="atLeast"/>
        <w:rPr>
          <w:b w:val="0"/>
          <w:bCs w:val="0"/>
          <w:color w:val="610B38"/>
          <w:sz w:val="24"/>
          <w:szCs w:val="24"/>
        </w:rPr>
      </w:pPr>
      <w:r w:rsidRPr="006F6B5C">
        <w:rPr>
          <w:b w:val="0"/>
          <w:bCs w:val="0"/>
          <w:color w:val="610B38"/>
          <w:sz w:val="24"/>
          <w:szCs w:val="24"/>
        </w:rPr>
        <w:t>3) JavaScript array constructor (new keyword)</w:t>
      </w:r>
    </w:p>
    <w:p w:rsidR="0046465F" w:rsidRPr="006F6B5C" w:rsidRDefault="0046465F" w:rsidP="0046465F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lastRenderedPageBreak/>
        <w:t>Here, you need to create instance of array by passing arguments in constructor so that we don't have to provide value explicitly.</w:t>
      </w:r>
    </w:p>
    <w:p w:rsidR="0046465F" w:rsidRPr="006F6B5C" w:rsidRDefault="0046465F" w:rsidP="0046465F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The example of creating object by array constructor is given below.</w:t>
      </w:r>
    </w:p>
    <w:p w:rsidR="0046465F" w:rsidRPr="006F6B5C" w:rsidRDefault="0046465F" w:rsidP="0046465F">
      <w:pPr>
        <w:numPr>
          <w:ilvl w:val="0"/>
          <w:numId w:val="39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6465F" w:rsidRPr="006F6B5C" w:rsidRDefault="0046465F" w:rsidP="0046465F">
      <w:pPr>
        <w:numPr>
          <w:ilvl w:val="0"/>
          <w:numId w:val="39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emp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new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Array("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Jai","Vijay","Smith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");  </w:t>
      </w:r>
    </w:p>
    <w:p w:rsidR="0046465F" w:rsidRPr="006F6B5C" w:rsidRDefault="0046465F" w:rsidP="0046465F">
      <w:pPr>
        <w:numPr>
          <w:ilvl w:val="0"/>
          <w:numId w:val="39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for (</w:t>
      </w:r>
      <w:proofErr w:type="spellStart"/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i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0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;i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emp.length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;i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++){  </w:t>
      </w:r>
    </w:p>
    <w:p w:rsidR="0046465F" w:rsidRPr="006F6B5C" w:rsidRDefault="0046465F" w:rsidP="0046465F">
      <w:pPr>
        <w:numPr>
          <w:ilvl w:val="0"/>
          <w:numId w:val="39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document.write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emp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] + "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br</w:t>
      </w:r>
      <w:proofErr w:type="spellEnd"/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");  </w:t>
      </w:r>
    </w:p>
    <w:p w:rsidR="0046465F" w:rsidRPr="006F6B5C" w:rsidRDefault="0046465F" w:rsidP="0046465F">
      <w:pPr>
        <w:numPr>
          <w:ilvl w:val="0"/>
          <w:numId w:val="39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46465F" w:rsidRPr="006F6B5C" w:rsidRDefault="0046465F" w:rsidP="0046465F">
      <w:pPr>
        <w:numPr>
          <w:ilvl w:val="0"/>
          <w:numId w:val="39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6465F" w:rsidRPr="006F6B5C" w:rsidRDefault="000161D6" w:rsidP="004646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38" w:tgtFrame="_blank" w:history="1">
        <w:r w:rsidR="0046465F" w:rsidRPr="006F6B5C">
          <w:rPr>
            <w:rStyle w:val="Hyperlink"/>
            <w:rFonts w:ascii="Times New Roman" w:hAnsi="Times New Roman" w:cs="Times New Roman"/>
            <w:b/>
            <w:bCs/>
            <w:color w:val="FFFFFF"/>
            <w:sz w:val="24"/>
            <w:szCs w:val="24"/>
            <w:shd w:val="clear" w:color="auto" w:fill="8BC34A"/>
          </w:rPr>
          <w:t>Test it Now</w:t>
        </w:r>
      </w:hyperlink>
    </w:p>
    <w:p w:rsidR="0046465F" w:rsidRPr="006F6B5C" w:rsidRDefault="0046465F" w:rsidP="0046465F">
      <w:pPr>
        <w:pStyle w:val="NormalWeb"/>
        <w:shd w:val="clear" w:color="auto" w:fill="FFFFFF"/>
        <w:rPr>
          <w:color w:val="000000"/>
        </w:rPr>
      </w:pPr>
      <w:r w:rsidRPr="006F6B5C">
        <w:rPr>
          <w:rStyle w:val="Strong"/>
          <w:color w:val="000000"/>
        </w:rPr>
        <w:t>Output of the above example</w:t>
      </w:r>
    </w:p>
    <w:p w:rsidR="0046465F" w:rsidRPr="006F6B5C" w:rsidRDefault="0046465F" w:rsidP="0046465F">
      <w:pPr>
        <w:pStyle w:val="HTMLPreformatted"/>
        <w:shd w:val="clear" w:color="auto" w:fill="F9FBF9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Jai</w:t>
      </w:r>
      <w:r w:rsidRPr="006F6B5C">
        <w:rPr>
          <w:rFonts w:ascii="Times New Roman" w:hAnsi="Times New Roman" w:cs="Times New Roman"/>
          <w:color w:val="000000"/>
          <w:sz w:val="24"/>
          <w:szCs w:val="24"/>
        </w:rPr>
        <w:br/>
        <w:t>Vijay</w:t>
      </w:r>
      <w:r w:rsidRPr="006F6B5C">
        <w:rPr>
          <w:rFonts w:ascii="Times New Roman" w:hAnsi="Times New Roman" w:cs="Times New Roman"/>
          <w:color w:val="000000"/>
          <w:sz w:val="24"/>
          <w:szCs w:val="24"/>
        </w:rPr>
        <w:br/>
        <w:t>Smith</w:t>
      </w:r>
    </w:p>
    <w:p w:rsidR="0046465F" w:rsidRPr="006F6B5C" w:rsidRDefault="000161D6" w:rsidP="0046465F">
      <w:pPr>
        <w:rPr>
          <w:rFonts w:ascii="Times New Roman" w:hAnsi="Times New Roman" w:cs="Times New Roman"/>
          <w:sz w:val="24"/>
          <w:szCs w:val="24"/>
        </w:rPr>
      </w:pPr>
      <w:r w:rsidRPr="006F6B5C">
        <w:rPr>
          <w:rFonts w:ascii="Times New Roman" w:hAnsi="Times New Roman" w:cs="Times New Roman"/>
          <w:sz w:val="24"/>
          <w:szCs w:val="24"/>
        </w:rPr>
        <w:pict>
          <v:rect id="_x0000_i1035" style="width:0;height:.55pt" o:hralign="center" o:hrstd="t" o:hrnoshade="t" o:hr="t" fillcolor="#d4d4d4" stroked="f"/>
        </w:pict>
      </w:r>
    </w:p>
    <w:p w:rsidR="0046465F" w:rsidRPr="006F6B5C" w:rsidRDefault="0046465F" w:rsidP="0046465F">
      <w:pPr>
        <w:pStyle w:val="Heading2"/>
        <w:shd w:val="clear" w:color="auto" w:fill="FFFFFF"/>
        <w:spacing w:line="312" w:lineRule="atLeast"/>
        <w:rPr>
          <w:b w:val="0"/>
          <w:bCs w:val="0"/>
          <w:color w:val="610B38"/>
          <w:sz w:val="24"/>
          <w:szCs w:val="24"/>
        </w:rPr>
      </w:pPr>
      <w:r w:rsidRPr="006F6B5C">
        <w:rPr>
          <w:b w:val="0"/>
          <w:bCs w:val="0"/>
          <w:color w:val="610B38"/>
          <w:sz w:val="24"/>
          <w:szCs w:val="24"/>
        </w:rPr>
        <w:t>JavaScript Array Methods</w:t>
      </w:r>
    </w:p>
    <w:p w:rsidR="0046465F" w:rsidRPr="006F6B5C" w:rsidRDefault="0046465F" w:rsidP="0046465F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Let's see the list of JavaScript array methods with their description.</w:t>
      </w:r>
    </w:p>
    <w:tbl>
      <w:tblPr>
        <w:tblW w:w="9339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1"/>
        <w:gridCol w:w="6938"/>
      </w:tblGrid>
      <w:tr w:rsidR="0046465F" w:rsidRPr="006F6B5C" w:rsidTr="0046465F"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6465F" w:rsidRPr="006F6B5C" w:rsidRDefault="0046465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Methods</w:t>
            </w:r>
          </w:p>
        </w:tc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6465F" w:rsidRPr="006F6B5C" w:rsidRDefault="0046465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9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concat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a new array object that contains two or more merged arrays.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40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copywithin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copies the part of the given array with its own elements and returns the modified array.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41" w:history="1"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entries()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It creates an </w:t>
            </w:r>
            <w:proofErr w:type="spell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iterator</w:t>
            </w:r>
            <w:proofErr w:type="spell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object and a loop that iterates over each key/value pair.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42" w:history="1"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every()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determines whether all the elements of an array are satisfying the provided function conditions.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43" w:history="1"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flat()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creates a new array carrying sub-array elements concatenated recursively till the specified depth.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44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flatMap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It maps all array elements via mapping function, </w:t>
            </w:r>
            <w:proofErr w:type="gram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then</w:t>
            </w:r>
            <w:proofErr w:type="gram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flattens the </w:t>
            </w: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result into a new array.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45" w:history="1"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fill()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fills elements into an array with static values.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46" w:history="1"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from()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creates a new array carrying the exact copy of another array element.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47" w:history="1"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filter()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new array containing the elements that pass the provided function conditions.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48" w:history="1"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find()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value of the first element in the given array that satisfies the specified condition.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49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findIndex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index value of the first element in the given array that satisfies the specified condition.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0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forEach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invokes the provided function once for each element of an array.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1" w:history="1"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includes()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checks whether the given array contains the specified element.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2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indexOf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searches the specified element in the given array and returns the index of the first match.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3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isArray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It tests if the passed value </w:t>
            </w:r>
            <w:proofErr w:type="spell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ia</w:t>
            </w:r>
            <w:proofErr w:type="spell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 array.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4" w:history="1"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join()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joins the elements of an array as a string.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5" w:history="1"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keys()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It creates an </w:t>
            </w:r>
            <w:proofErr w:type="spell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iterator</w:t>
            </w:r>
            <w:proofErr w:type="spell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object that contains only the keys of the array, </w:t>
            </w:r>
            <w:proofErr w:type="gram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then</w:t>
            </w:r>
            <w:proofErr w:type="gram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loops through these keys.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6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lastIndexOf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searches the specified element in the given array and returns the index of the last match.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7" w:history="1"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map()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calls the specified function for every array element and returns the new array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8" w:history="1"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of()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creates a new array from a variable number of arguments, holding any type of argument.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9" w:history="1"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pop()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removes and returns the last element of an array.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60" w:history="1"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push()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adds one or more elements to the end of an array.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61" w:history="1"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reverse()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reverses the elements of given array.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62" w:history="1"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reduce(function, initial)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executes a provided function for each value from left to right and reduces the array to a single value.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63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reduceRight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executes a provided function for each value from right to left and reduces the array to a single value.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64" w:history="1"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some()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determines if any element of the array passes the test of the implemented function.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65" w:history="1"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shift()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removes and returns the first element of an array.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66" w:history="1"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slice()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a new array containing the copy of the part of the given array.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67" w:history="1"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sort()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element of the given array in a sorted order.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68" w:history="1"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splice()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add/remove elements to/from the given array.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69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toLocaleString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a string containing all the elements of a specified array.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70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toString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converts the elements of a specified array into string form, without affecting the original array.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71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unshift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adds one or more elements in the beginning of the given array.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72" w:history="1"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values()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It creates a new </w:t>
            </w:r>
            <w:proofErr w:type="spell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iterator</w:t>
            </w:r>
            <w:proofErr w:type="spell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object carrying values for each index in the array.</w:t>
            </w:r>
          </w:p>
        </w:tc>
      </w:tr>
    </w:tbl>
    <w:p w:rsidR="0046465F" w:rsidRPr="006F6B5C" w:rsidRDefault="0046465F" w:rsidP="0046465F">
      <w:pPr>
        <w:pStyle w:val="Heading1"/>
        <w:shd w:val="clear" w:color="auto" w:fill="FFFFFF"/>
        <w:spacing w:before="54" w:line="312" w:lineRule="atLeast"/>
        <w:rPr>
          <w:rFonts w:ascii="Times New Roman" w:hAnsi="Times New Roman" w:cs="Times New Roman"/>
          <w:b w:val="0"/>
          <w:bCs w:val="0"/>
          <w:color w:val="610B38"/>
          <w:sz w:val="24"/>
          <w:szCs w:val="24"/>
        </w:rPr>
      </w:pPr>
      <w:r w:rsidRPr="006F6B5C">
        <w:rPr>
          <w:rFonts w:ascii="Times New Roman" w:hAnsi="Times New Roman" w:cs="Times New Roman"/>
          <w:b w:val="0"/>
          <w:bCs w:val="0"/>
          <w:color w:val="610B38"/>
          <w:sz w:val="24"/>
          <w:szCs w:val="24"/>
        </w:rPr>
        <w:t>JavaScript String</w:t>
      </w:r>
    </w:p>
    <w:p w:rsidR="0046465F" w:rsidRPr="006F6B5C" w:rsidRDefault="0046465F" w:rsidP="0046465F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The </w:t>
      </w:r>
      <w:r w:rsidRPr="006F6B5C">
        <w:rPr>
          <w:rStyle w:val="Strong"/>
          <w:color w:val="000000"/>
        </w:rPr>
        <w:t>JavaScript string</w:t>
      </w:r>
      <w:r w:rsidRPr="006F6B5C">
        <w:rPr>
          <w:color w:val="000000"/>
        </w:rPr>
        <w:t> is an object that represents a sequence of characters.</w:t>
      </w:r>
    </w:p>
    <w:p w:rsidR="0046465F" w:rsidRPr="006F6B5C" w:rsidRDefault="0046465F" w:rsidP="0046465F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There are 2 ways to create string in JavaScript</w:t>
      </w:r>
    </w:p>
    <w:p w:rsidR="0046465F" w:rsidRPr="006F6B5C" w:rsidRDefault="0046465F" w:rsidP="0046465F">
      <w:pPr>
        <w:numPr>
          <w:ilvl w:val="0"/>
          <w:numId w:val="40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By string literal</w:t>
      </w:r>
    </w:p>
    <w:p w:rsidR="0046465F" w:rsidRPr="006F6B5C" w:rsidRDefault="0046465F" w:rsidP="0046465F">
      <w:pPr>
        <w:numPr>
          <w:ilvl w:val="0"/>
          <w:numId w:val="40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lastRenderedPageBreak/>
        <w:t>By string object (using new keyword)</w:t>
      </w:r>
    </w:p>
    <w:p w:rsidR="0046465F" w:rsidRPr="006F6B5C" w:rsidRDefault="000161D6" w:rsidP="00464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B5C">
        <w:rPr>
          <w:rFonts w:ascii="Times New Roman" w:hAnsi="Times New Roman" w:cs="Times New Roman"/>
          <w:sz w:val="24"/>
          <w:szCs w:val="24"/>
        </w:rPr>
        <w:pict>
          <v:rect id="_x0000_i1036" style="width:0;height:.55pt" o:hralign="center" o:hrstd="t" o:hrnoshade="t" o:hr="t" fillcolor="#d4d4d4" stroked="f"/>
        </w:pict>
      </w:r>
    </w:p>
    <w:p w:rsidR="0046465F" w:rsidRPr="006F6B5C" w:rsidRDefault="0046465F" w:rsidP="0046465F">
      <w:pPr>
        <w:pStyle w:val="Heading2"/>
        <w:shd w:val="clear" w:color="auto" w:fill="FFFFFF"/>
        <w:spacing w:line="312" w:lineRule="atLeast"/>
        <w:rPr>
          <w:b w:val="0"/>
          <w:bCs w:val="0"/>
          <w:color w:val="610B4B"/>
          <w:sz w:val="24"/>
          <w:szCs w:val="24"/>
        </w:rPr>
      </w:pPr>
      <w:r w:rsidRPr="006F6B5C">
        <w:rPr>
          <w:b w:val="0"/>
          <w:bCs w:val="0"/>
          <w:color w:val="610B4B"/>
          <w:sz w:val="24"/>
          <w:szCs w:val="24"/>
        </w:rPr>
        <w:t xml:space="preserve">1) </w:t>
      </w:r>
      <w:proofErr w:type="gramStart"/>
      <w:r w:rsidRPr="006F6B5C">
        <w:rPr>
          <w:b w:val="0"/>
          <w:bCs w:val="0"/>
          <w:color w:val="610B4B"/>
          <w:sz w:val="24"/>
          <w:szCs w:val="24"/>
        </w:rPr>
        <w:t>By</w:t>
      </w:r>
      <w:proofErr w:type="gramEnd"/>
      <w:r w:rsidRPr="006F6B5C">
        <w:rPr>
          <w:b w:val="0"/>
          <w:bCs w:val="0"/>
          <w:color w:val="610B4B"/>
          <w:sz w:val="24"/>
          <w:szCs w:val="24"/>
        </w:rPr>
        <w:t xml:space="preserve"> string literal</w:t>
      </w:r>
    </w:p>
    <w:p w:rsidR="0046465F" w:rsidRPr="006F6B5C" w:rsidRDefault="0046465F" w:rsidP="0046465F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The string literal is created using double quotes. The syntax of creating string using string literal is given below:</w:t>
      </w:r>
    </w:p>
    <w:p w:rsidR="0046465F" w:rsidRPr="006F6B5C" w:rsidRDefault="0046465F" w:rsidP="0046465F">
      <w:pPr>
        <w:numPr>
          <w:ilvl w:val="0"/>
          <w:numId w:val="41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stringname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"string value"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46465F" w:rsidRPr="006F6B5C" w:rsidRDefault="0046465F" w:rsidP="0046465F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Let's see the simple example of creating string literal.</w:t>
      </w:r>
    </w:p>
    <w:p w:rsidR="0046465F" w:rsidRPr="006F6B5C" w:rsidRDefault="0046465F" w:rsidP="0046465F">
      <w:pPr>
        <w:numPr>
          <w:ilvl w:val="0"/>
          <w:numId w:val="42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6465F" w:rsidRPr="006F6B5C" w:rsidRDefault="0046465F" w:rsidP="0046465F">
      <w:pPr>
        <w:numPr>
          <w:ilvl w:val="0"/>
          <w:numId w:val="42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str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"This is string literal"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46465F" w:rsidRPr="006F6B5C" w:rsidRDefault="0046465F" w:rsidP="0046465F">
      <w:pPr>
        <w:numPr>
          <w:ilvl w:val="0"/>
          <w:numId w:val="42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document.write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str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46465F" w:rsidRPr="006F6B5C" w:rsidRDefault="0046465F" w:rsidP="0046465F">
      <w:pPr>
        <w:numPr>
          <w:ilvl w:val="0"/>
          <w:numId w:val="42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6465F" w:rsidRPr="006F6B5C" w:rsidRDefault="000161D6" w:rsidP="004646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73" w:tgtFrame="_blank" w:history="1">
        <w:r w:rsidR="0046465F" w:rsidRPr="006F6B5C">
          <w:rPr>
            <w:rStyle w:val="Hyperlink"/>
            <w:rFonts w:ascii="Times New Roman" w:hAnsi="Times New Roman" w:cs="Times New Roman"/>
            <w:b/>
            <w:bCs/>
            <w:color w:val="FFFFFF"/>
            <w:sz w:val="24"/>
            <w:szCs w:val="24"/>
            <w:shd w:val="clear" w:color="auto" w:fill="8BC34A"/>
          </w:rPr>
          <w:t>Test it Now</w:t>
        </w:r>
      </w:hyperlink>
    </w:p>
    <w:p w:rsidR="0046465F" w:rsidRPr="006F6B5C" w:rsidRDefault="0046465F" w:rsidP="0046465F">
      <w:pPr>
        <w:pStyle w:val="NormalWeb"/>
        <w:shd w:val="clear" w:color="auto" w:fill="FFFFFF"/>
        <w:rPr>
          <w:color w:val="000000"/>
        </w:rPr>
      </w:pPr>
      <w:r w:rsidRPr="006F6B5C">
        <w:rPr>
          <w:rStyle w:val="Strong"/>
          <w:color w:val="000000"/>
        </w:rPr>
        <w:t>Output:</w:t>
      </w:r>
    </w:p>
    <w:p w:rsidR="0046465F" w:rsidRPr="006F6B5C" w:rsidRDefault="0046465F" w:rsidP="0046465F">
      <w:pPr>
        <w:pStyle w:val="HTMLPreformatted"/>
        <w:shd w:val="clear" w:color="auto" w:fill="F9FBF9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This is string literal</w:t>
      </w:r>
    </w:p>
    <w:p w:rsidR="0046465F" w:rsidRPr="006F6B5C" w:rsidRDefault="000161D6" w:rsidP="0046465F">
      <w:pPr>
        <w:rPr>
          <w:rFonts w:ascii="Times New Roman" w:hAnsi="Times New Roman" w:cs="Times New Roman"/>
          <w:sz w:val="24"/>
          <w:szCs w:val="24"/>
        </w:rPr>
      </w:pPr>
      <w:r w:rsidRPr="006F6B5C">
        <w:rPr>
          <w:rFonts w:ascii="Times New Roman" w:hAnsi="Times New Roman" w:cs="Times New Roman"/>
          <w:sz w:val="24"/>
          <w:szCs w:val="24"/>
        </w:rPr>
        <w:pict>
          <v:rect id="_x0000_i1037" style="width:0;height:.55pt" o:hralign="center" o:hrstd="t" o:hrnoshade="t" o:hr="t" fillcolor="#d4d4d4" stroked="f"/>
        </w:pict>
      </w:r>
    </w:p>
    <w:p w:rsidR="0046465F" w:rsidRPr="006F6B5C" w:rsidRDefault="0046465F" w:rsidP="0046465F">
      <w:pPr>
        <w:pStyle w:val="Heading2"/>
        <w:shd w:val="clear" w:color="auto" w:fill="FFFFFF"/>
        <w:spacing w:line="312" w:lineRule="atLeast"/>
        <w:rPr>
          <w:b w:val="0"/>
          <w:bCs w:val="0"/>
          <w:color w:val="610B4B"/>
          <w:sz w:val="24"/>
          <w:szCs w:val="24"/>
        </w:rPr>
      </w:pPr>
      <w:r w:rsidRPr="006F6B5C">
        <w:rPr>
          <w:b w:val="0"/>
          <w:bCs w:val="0"/>
          <w:color w:val="610B4B"/>
          <w:sz w:val="24"/>
          <w:szCs w:val="24"/>
        </w:rPr>
        <w:t>2) By string object (using new keyword)</w:t>
      </w:r>
    </w:p>
    <w:p w:rsidR="0046465F" w:rsidRPr="006F6B5C" w:rsidRDefault="0046465F" w:rsidP="0046465F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The syntax of creating string object using new keyword is given below:</w:t>
      </w:r>
    </w:p>
    <w:p w:rsidR="0046465F" w:rsidRPr="006F6B5C" w:rsidRDefault="0046465F" w:rsidP="0046465F">
      <w:pPr>
        <w:numPr>
          <w:ilvl w:val="0"/>
          <w:numId w:val="43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stringname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new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String("string literal");  </w:t>
      </w:r>
    </w:p>
    <w:p w:rsidR="0046465F" w:rsidRPr="006F6B5C" w:rsidRDefault="0046465F" w:rsidP="0046465F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Here, </w:t>
      </w:r>
      <w:r w:rsidRPr="006F6B5C">
        <w:rPr>
          <w:rStyle w:val="Strong"/>
          <w:color w:val="000000"/>
        </w:rPr>
        <w:t>new keyword</w:t>
      </w:r>
      <w:r w:rsidRPr="006F6B5C">
        <w:rPr>
          <w:color w:val="000000"/>
        </w:rPr>
        <w:t> is used to create instance of string.</w:t>
      </w:r>
    </w:p>
    <w:p w:rsidR="0046465F" w:rsidRPr="006F6B5C" w:rsidRDefault="0046465F" w:rsidP="0046465F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Let's see the example of creating string in JavaScript by new keyword.</w:t>
      </w:r>
    </w:p>
    <w:p w:rsidR="0046465F" w:rsidRPr="006F6B5C" w:rsidRDefault="0046465F" w:rsidP="0046465F">
      <w:pPr>
        <w:numPr>
          <w:ilvl w:val="0"/>
          <w:numId w:val="44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6465F" w:rsidRPr="006F6B5C" w:rsidRDefault="0046465F" w:rsidP="0046465F">
      <w:pPr>
        <w:numPr>
          <w:ilvl w:val="0"/>
          <w:numId w:val="44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stringname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new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String("hello 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javascript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string");  </w:t>
      </w:r>
    </w:p>
    <w:p w:rsidR="0046465F" w:rsidRPr="006F6B5C" w:rsidRDefault="0046465F" w:rsidP="0046465F">
      <w:pPr>
        <w:numPr>
          <w:ilvl w:val="0"/>
          <w:numId w:val="44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document.write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stringname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46465F" w:rsidRPr="006F6B5C" w:rsidRDefault="0046465F" w:rsidP="0046465F">
      <w:pPr>
        <w:numPr>
          <w:ilvl w:val="0"/>
          <w:numId w:val="44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6465F" w:rsidRPr="006F6B5C" w:rsidRDefault="000161D6" w:rsidP="004646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74" w:tgtFrame="_blank" w:history="1">
        <w:r w:rsidR="0046465F" w:rsidRPr="006F6B5C">
          <w:rPr>
            <w:rStyle w:val="Hyperlink"/>
            <w:rFonts w:ascii="Times New Roman" w:hAnsi="Times New Roman" w:cs="Times New Roman"/>
            <w:b/>
            <w:bCs/>
            <w:color w:val="FFFFFF"/>
            <w:sz w:val="24"/>
            <w:szCs w:val="24"/>
            <w:shd w:val="clear" w:color="auto" w:fill="8BC34A"/>
          </w:rPr>
          <w:t>Test it Now</w:t>
        </w:r>
      </w:hyperlink>
    </w:p>
    <w:p w:rsidR="0046465F" w:rsidRPr="006F6B5C" w:rsidRDefault="0046465F" w:rsidP="0046465F">
      <w:pPr>
        <w:pStyle w:val="NormalWeb"/>
        <w:shd w:val="clear" w:color="auto" w:fill="FFFFFF"/>
        <w:rPr>
          <w:color w:val="000000"/>
        </w:rPr>
      </w:pPr>
      <w:r w:rsidRPr="006F6B5C">
        <w:rPr>
          <w:rStyle w:val="Strong"/>
          <w:color w:val="000000"/>
        </w:rPr>
        <w:t>Output:</w:t>
      </w:r>
    </w:p>
    <w:p w:rsidR="0046465F" w:rsidRPr="006F6B5C" w:rsidRDefault="0046465F" w:rsidP="0046465F">
      <w:pPr>
        <w:pStyle w:val="HTMLPreformatted"/>
        <w:shd w:val="clear" w:color="auto" w:fill="F9FBF9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6B5C">
        <w:rPr>
          <w:rFonts w:ascii="Times New Roman" w:hAnsi="Times New Roman" w:cs="Times New Roman"/>
          <w:color w:val="000000"/>
          <w:sz w:val="24"/>
          <w:szCs w:val="24"/>
        </w:rPr>
        <w:t>hello</w:t>
      </w:r>
      <w:proofErr w:type="gramEnd"/>
      <w:r w:rsidRPr="006F6B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</w:rPr>
        <w:t xml:space="preserve"> string</w:t>
      </w:r>
    </w:p>
    <w:p w:rsidR="0046465F" w:rsidRPr="006F6B5C" w:rsidRDefault="000161D6" w:rsidP="0046465F">
      <w:pPr>
        <w:rPr>
          <w:rFonts w:ascii="Times New Roman" w:hAnsi="Times New Roman" w:cs="Times New Roman"/>
          <w:sz w:val="24"/>
          <w:szCs w:val="24"/>
        </w:rPr>
      </w:pPr>
      <w:r w:rsidRPr="006F6B5C">
        <w:rPr>
          <w:rFonts w:ascii="Times New Roman" w:hAnsi="Times New Roman" w:cs="Times New Roman"/>
          <w:sz w:val="24"/>
          <w:szCs w:val="24"/>
        </w:rPr>
        <w:pict>
          <v:rect id="_x0000_i1038" style="width:0;height:.55pt" o:hralign="center" o:hrstd="t" o:hrnoshade="t" o:hr="t" fillcolor="#d4d4d4" stroked="f"/>
        </w:pict>
      </w:r>
    </w:p>
    <w:p w:rsidR="0046465F" w:rsidRPr="006F6B5C" w:rsidRDefault="0046465F" w:rsidP="0046465F">
      <w:pPr>
        <w:pStyle w:val="Heading2"/>
        <w:shd w:val="clear" w:color="auto" w:fill="FFFFFF"/>
        <w:spacing w:line="312" w:lineRule="atLeast"/>
        <w:rPr>
          <w:b w:val="0"/>
          <w:bCs w:val="0"/>
          <w:color w:val="610B38"/>
          <w:sz w:val="24"/>
          <w:szCs w:val="24"/>
        </w:rPr>
      </w:pPr>
      <w:r w:rsidRPr="006F6B5C">
        <w:rPr>
          <w:b w:val="0"/>
          <w:bCs w:val="0"/>
          <w:color w:val="610B38"/>
          <w:sz w:val="24"/>
          <w:szCs w:val="24"/>
        </w:rPr>
        <w:t>JavaScript String Methods</w:t>
      </w:r>
    </w:p>
    <w:p w:rsidR="0046465F" w:rsidRPr="006F6B5C" w:rsidRDefault="0046465F" w:rsidP="0046465F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lastRenderedPageBreak/>
        <w:t>Let's see the list of JavaScript string methods with examples.</w:t>
      </w:r>
    </w:p>
    <w:tbl>
      <w:tblPr>
        <w:tblW w:w="9339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80"/>
        <w:gridCol w:w="6859"/>
      </w:tblGrid>
      <w:tr w:rsidR="0046465F" w:rsidRPr="006F6B5C" w:rsidTr="0046465F"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6465F" w:rsidRPr="006F6B5C" w:rsidRDefault="0046465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Methods</w:t>
            </w:r>
          </w:p>
        </w:tc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6465F" w:rsidRPr="006F6B5C" w:rsidRDefault="0046465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75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charAt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provides the char value present at the specified index.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76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charCodeAt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provides the Unicode value of a character present at the specified index.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77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concat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provides a combination of two or more strings.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78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indexOf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provides the position of a char value present in the given string.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79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lastIndexOf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provides the position of a char value present in the given string by searching a character from the last position.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0" w:history="1"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search()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searches a specified regular expression in a given string and returns its position if a match occurs.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1" w:history="1"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match()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searches a specified regular expression in a given string and returns that regular expression if a match occurs.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2" w:history="1"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replace()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replaces a given string with the specified replacement.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3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substr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is used to fetch the part of the given string on the basis of the specified starting position and length.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4" w:history="1"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substring()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is used to fetch the part of the given string on the basis of the specified index.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5" w:history="1"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slice()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is used to fetch the part of the given string. It allows us to assign positive as well negative index.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6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toLowerCase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converts the given string into lowercase letter.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7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toLocaleLowerCase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It converts the given string into lowercase letter on the basis of </w:t>
            </w:r>
            <w:proofErr w:type="spell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host</w:t>
            </w:r>
            <w:proofErr w:type="gram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?s</w:t>
            </w:r>
            <w:proofErr w:type="spellEnd"/>
            <w:proofErr w:type="gram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current locale.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8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toUpperCase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converts the given string into uppercase letter.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9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toLocaleUpperCase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It converts the given string into uppercase letter on the basis of </w:t>
            </w:r>
            <w:proofErr w:type="spell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host</w:t>
            </w:r>
            <w:proofErr w:type="gram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?s</w:t>
            </w:r>
            <w:proofErr w:type="spellEnd"/>
            <w:proofErr w:type="gram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current locale.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0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toString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provides a string representing the particular object.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1" w:history="1">
              <w:proofErr w:type="spellStart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valueOf</w:t>
              </w:r>
              <w:proofErr w:type="spellEnd"/>
              <w:r w:rsidR="0046465F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provides the primitive value of string object.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split()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splits a string into substring array, then returns that newly created array.</w:t>
            </w:r>
          </w:p>
        </w:tc>
      </w:tr>
      <w:tr w:rsidR="0046465F" w:rsidRPr="006F6B5C" w:rsidTr="0046465F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trim()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46465F" w:rsidRPr="006F6B5C" w:rsidRDefault="0046465F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trims the white space from the left and right side of the string.</w:t>
            </w:r>
          </w:p>
        </w:tc>
      </w:tr>
    </w:tbl>
    <w:p w:rsidR="0046465F" w:rsidRPr="006F6B5C" w:rsidRDefault="000161D6" w:rsidP="0046465F">
      <w:pPr>
        <w:rPr>
          <w:rFonts w:ascii="Times New Roman" w:hAnsi="Times New Roman" w:cs="Times New Roman"/>
          <w:sz w:val="24"/>
          <w:szCs w:val="24"/>
        </w:rPr>
      </w:pPr>
      <w:r w:rsidRPr="006F6B5C">
        <w:rPr>
          <w:rFonts w:ascii="Times New Roman" w:hAnsi="Times New Roman" w:cs="Times New Roman"/>
          <w:sz w:val="24"/>
          <w:szCs w:val="24"/>
        </w:rPr>
        <w:pict>
          <v:rect id="_x0000_i1039" style="width:0;height:.55pt" o:hralign="center" o:hrstd="t" o:hrnoshade="t" o:hr="t" fillcolor="#d4d4d4" stroked="f"/>
        </w:pict>
      </w:r>
    </w:p>
    <w:p w:rsidR="0046465F" w:rsidRPr="006F6B5C" w:rsidRDefault="0046465F" w:rsidP="0046465F">
      <w:pPr>
        <w:pStyle w:val="Heading2"/>
        <w:shd w:val="clear" w:color="auto" w:fill="FFFFFF"/>
        <w:spacing w:line="312" w:lineRule="atLeast"/>
        <w:rPr>
          <w:b w:val="0"/>
          <w:bCs w:val="0"/>
          <w:color w:val="610B4B"/>
          <w:sz w:val="24"/>
          <w:szCs w:val="24"/>
        </w:rPr>
      </w:pPr>
      <w:r w:rsidRPr="006F6B5C">
        <w:rPr>
          <w:b w:val="0"/>
          <w:bCs w:val="0"/>
          <w:color w:val="610B4B"/>
          <w:sz w:val="24"/>
          <w:szCs w:val="24"/>
        </w:rPr>
        <w:t xml:space="preserve">1) JavaScript String </w:t>
      </w:r>
      <w:proofErr w:type="spellStart"/>
      <w:proofErr w:type="gramStart"/>
      <w:r w:rsidRPr="006F6B5C">
        <w:rPr>
          <w:b w:val="0"/>
          <w:bCs w:val="0"/>
          <w:color w:val="610B4B"/>
          <w:sz w:val="24"/>
          <w:szCs w:val="24"/>
        </w:rPr>
        <w:t>charAt</w:t>
      </w:r>
      <w:proofErr w:type="spellEnd"/>
      <w:r w:rsidRPr="006F6B5C">
        <w:rPr>
          <w:b w:val="0"/>
          <w:bCs w:val="0"/>
          <w:color w:val="610B4B"/>
          <w:sz w:val="24"/>
          <w:szCs w:val="24"/>
        </w:rPr>
        <w:t>(</w:t>
      </w:r>
      <w:proofErr w:type="gramEnd"/>
      <w:r w:rsidRPr="006F6B5C">
        <w:rPr>
          <w:b w:val="0"/>
          <w:bCs w:val="0"/>
          <w:color w:val="610B4B"/>
          <w:sz w:val="24"/>
          <w:szCs w:val="24"/>
        </w:rPr>
        <w:t>index) Method</w:t>
      </w:r>
    </w:p>
    <w:p w:rsidR="0046465F" w:rsidRPr="006F6B5C" w:rsidRDefault="0046465F" w:rsidP="0046465F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 xml:space="preserve">The JavaScript String </w:t>
      </w:r>
      <w:proofErr w:type="spellStart"/>
      <w:proofErr w:type="gramStart"/>
      <w:r w:rsidRPr="006F6B5C">
        <w:rPr>
          <w:color w:val="000000"/>
        </w:rPr>
        <w:t>charAt</w:t>
      </w:r>
      <w:proofErr w:type="spellEnd"/>
      <w:r w:rsidRPr="006F6B5C">
        <w:rPr>
          <w:color w:val="000000"/>
        </w:rPr>
        <w:t>(</w:t>
      </w:r>
      <w:proofErr w:type="gramEnd"/>
      <w:r w:rsidRPr="006F6B5C">
        <w:rPr>
          <w:color w:val="000000"/>
        </w:rPr>
        <w:t>) method returns the character at the given index.</w:t>
      </w:r>
    </w:p>
    <w:p w:rsidR="0046465F" w:rsidRPr="006F6B5C" w:rsidRDefault="0046465F" w:rsidP="0046465F">
      <w:pPr>
        <w:numPr>
          <w:ilvl w:val="0"/>
          <w:numId w:val="45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46465F" w:rsidRPr="006F6B5C" w:rsidRDefault="0046465F" w:rsidP="0046465F">
      <w:pPr>
        <w:numPr>
          <w:ilvl w:val="0"/>
          <w:numId w:val="45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str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javascript</w:t>
      </w:r>
      <w:proofErr w:type="spellEnd"/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"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46465F" w:rsidRPr="006F6B5C" w:rsidRDefault="0046465F" w:rsidP="0046465F">
      <w:pPr>
        <w:numPr>
          <w:ilvl w:val="0"/>
          <w:numId w:val="45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document.write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str.charAt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(2));  </w:t>
      </w:r>
    </w:p>
    <w:p w:rsidR="0046465F" w:rsidRPr="006F6B5C" w:rsidRDefault="0046465F" w:rsidP="0046465F">
      <w:pPr>
        <w:numPr>
          <w:ilvl w:val="0"/>
          <w:numId w:val="45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835C23" w:rsidRPr="006F6B5C" w:rsidRDefault="00835C23" w:rsidP="00835C23">
      <w:pPr>
        <w:pStyle w:val="Heading1"/>
        <w:shd w:val="clear" w:color="auto" w:fill="FFFFFF"/>
        <w:spacing w:before="54" w:line="312" w:lineRule="atLeast"/>
        <w:rPr>
          <w:rFonts w:ascii="Times New Roman" w:hAnsi="Times New Roman" w:cs="Times New Roman"/>
          <w:b w:val="0"/>
          <w:bCs w:val="0"/>
          <w:color w:val="610B38"/>
          <w:sz w:val="24"/>
          <w:szCs w:val="24"/>
        </w:rPr>
      </w:pPr>
      <w:r w:rsidRPr="006F6B5C">
        <w:rPr>
          <w:rFonts w:ascii="Times New Roman" w:hAnsi="Times New Roman" w:cs="Times New Roman"/>
          <w:b w:val="0"/>
          <w:bCs w:val="0"/>
          <w:color w:val="610B38"/>
          <w:sz w:val="24"/>
          <w:szCs w:val="24"/>
        </w:rPr>
        <w:t>JavaScript Date Object</w:t>
      </w:r>
    </w:p>
    <w:p w:rsidR="00835C23" w:rsidRPr="006F6B5C" w:rsidRDefault="00835C23" w:rsidP="00835C23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The </w:t>
      </w:r>
      <w:r w:rsidRPr="006F6B5C">
        <w:rPr>
          <w:rStyle w:val="Strong"/>
          <w:color w:val="000000"/>
        </w:rPr>
        <w:t>JavaScript date</w:t>
      </w:r>
      <w:r w:rsidRPr="006F6B5C">
        <w:rPr>
          <w:color w:val="000000"/>
        </w:rPr>
        <w:t> object can be used to get year, month and day. You can display a timer on the webpage by the help of JavaScript date object.</w:t>
      </w:r>
    </w:p>
    <w:p w:rsidR="00835C23" w:rsidRPr="006F6B5C" w:rsidRDefault="00835C23" w:rsidP="00835C23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You can use different Date constructors to create date object. It provides methods to get and set day, month, year, hour, minute and seconds.</w:t>
      </w:r>
    </w:p>
    <w:p w:rsidR="00835C23" w:rsidRPr="006F6B5C" w:rsidRDefault="00835C23" w:rsidP="00835C23">
      <w:pPr>
        <w:pStyle w:val="Heading2"/>
        <w:shd w:val="clear" w:color="auto" w:fill="FFFFFF"/>
        <w:spacing w:line="312" w:lineRule="atLeast"/>
        <w:rPr>
          <w:b w:val="0"/>
          <w:bCs w:val="0"/>
          <w:color w:val="610B38"/>
          <w:sz w:val="24"/>
          <w:szCs w:val="24"/>
        </w:rPr>
      </w:pPr>
      <w:r w:rsidRPr="006F6B5C">
        <w:rPr>
          <w:b w:val="0"/>
          <w:bCs w:val="0"/>
          <w:color w:val="610B38"/>
          <w:sz w:val="24"/>
          <w:szCs w:val="24"/>
        </w:rPr>
        <w:t>Constructor</w:t>
      </w:r>
    </w:p>
    <w:p w:rsidR="00835C23" w:rsidRPr="006F6B5C" w:rsidRDefault="00835C23" w:rsidP="00835C23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You can use 4 variant of Date constructor to create date object.</w:t>
      </w:r>
    </w:p>
    <w:p w:rsidR="00835C23" w:rsidRPr="006F6B5C" w:rsidRDefault="00835C23" w:rsidP="00835C23">
      <w:pPr>
        <w:numPr>
          <w:ilvl w:val="0"/>
          <w:numId w:val="46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Date()</w:t>
      </w:r>
    </w:p>
    <w:p w:rsidR="00835C23" w:rsidRPr="006F6B5C" w:rsidRDefault="00835C23" w:rsidP="00835C23">
      <w:pPr>
        <w:numPr>
          <w:ilvl w:val="0"/>
          <w:numId w:val="46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Date(milliseconds)</w:t>
      </w:r>
    </w:p>
    <w:p w:rsidR="00835C23" w:rsidRPr="006F6B5C" w:rsidRDefault="00835C23" w:rsidP="00835C23">
      <w:pPr>
        <w:numPr>
          <w:ilvl w:val="0"/>
          <w:numId w:val="46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Date(</w:t>
      </w: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</w:rPr>
        <w:t>dateString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35C23" w:rsidRPr="006F6B5C" w:rsidRDefault="00835C23" w:rsidP="00835C23">
      <w:pPr>
        <w:numPr>
          <w:ilvl w:val="0"/>
          <w:numId w:val="46"/>
        </w:numPr>
        <w:shd w:val="clear" w:color="auto" w:fill="FFFFFF"/>
        <w:spacing w:before="43" w:after="100" w:afterAutospacing="1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>Date(year, month, day, hours, minutes, seconds, milliseconds)</w:t>
      </w:r>
    </w:p>
    <w:p w:rsidR="00835C23" w:rsidRPr="006F6B5C" w:rsidRDefault="000161D6" w:rsidP="00835C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B5C">
        <w:rPr>
          <w:rFonts w:ascii="Times New Roman" w:hAnsi="Times New Roman" w:cs="Times New Roman"/>
          <w:sz w:val="24"/>
          <w:szCs w:val="24"/>
        </w:rPr>
        <w:pict>
          <v:rect id="_x0000_i1040" style="width:0;height:.55pt" o:hralign="center" o:hrstd="t" o:hrnoshade="t" o:hr="t" fillcolor="#d4d4d4" stroked="f"/>
        </w:pict>
      </w:r>
    </w:p>
    <w:p w:rsidR="00835C23" w:rsidRPr="006F6B5C" w:rsidRDefault="00835C23" w:rsidP="00835C23">
      <w:pPr>
        <w:pStyle w:val="Heading2"/>
        <w:shd w:val="clear" w:color="auto" w:fill="FFFFFF"/>
        <w:spacing w:line="312" w:lineRule="atLeast"/>
        <w:rPr>
          <w:b w:val="0"/>
          <w:bCs w:val="0"/>
          <w:color w:val="610B38"/>
          <w:sz w:val="24"/>
          <w:szCs w:val="24"/>
        </w:rPr>
      </w:pPr>
      <w:r w:rsidRPr="006F6B5C">
        <w:rPr>
          <w:b w:val="0"/>
          <w:bCs w:val="0"/>
          <w:color w:val="610B38"/>
          <w:sz w:val="24"/>
          <w:szCs w:val="24"/>
        </w:rPr>
        <w:t>JavaScript Date Methods</w:t>
      </w:r>
    </w:p>
    <w:p w:rsidR="00835C23" w:rsidRPr="006F6B5C" w:rsidRDefault="00835C23" w:rsidP="00835C23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lastRenderedPageBreak/>
        <w:t>Let's see the list of JavaScript date methods with their description.</w:t>
      </w:r>
    </w:p>
    <w:tbl>
      <w:tblPr>
        <w:tblW w:w="9339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4"/>
        <w:gridCol w:w="6805"/>
      </w:tblGrid>
      <w:tr w:rsidR="00835C23" w:rsidRPr="006F6B5C" w:rsidTr="00835C23"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835C23" w:rsidRPr="006F6B5C" w:rsidRDefault="00835C2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Methods</w:t>
            </w:r>
          </w:p>
        </w:tc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835C23" w:rsidRPr="006F6B5C" w:rsidRDefault="00835C2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2" w:history="1">
              <w:proofErr w:type="spellStart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getDate</w:t>
              </w:r>
              <w:proofErr w:type="spellEnd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integer value between 1 and 31 that represents the day for the specified date on the basis of local time.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3" w:history="1">
              <w:proofErr w:type="spellStart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getDay</w:t>
              </w:r>
              <w:proofErr w:type="spellEnd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integer value between 0 and 6 that represents the day of the week on the basis of local time.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4" w:history="1">
              <w:proofErr w:type="spellStart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getFullYears</w:t>
              </w:r>
              <w:proofErr w:type="spellEnd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integer value that represents the year on the basis of local time.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5" w:history="1">
              <w:proofErr w:type="spellStart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getHours</w:t>
              </w:r>
              <w:proofErr w:type="spellEnd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integer value between 0 and 23 that represents the hours on the basis of local time.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6" w:history="1">
              <w:proofErr w:type="spellStart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getMilliseconds</w:t>
              </w:r>
              <w:proofErr w:type="spellEnd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integer value between 0 and 999 that represents the milliseconds on the basis of local time.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7" w:history="1">
              <w:proofErr w:type="spellStart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getMinutes</w:t>
              </w:r>
              <w:proofErr w:type="spellEnd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integer value between 0 and 59 that represents the minutes on the basis of local time.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8" w:history="1">
              <w:proofErr w:type="spellStart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getMonth</w:t>
              </w:r>
              <w:proofErr w:type="spellEnd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integer value between 0 and 11 that represents the month on the basis of local time.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9" w:history="1">
              <w:proofErr w:type="spellStart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getSeconds</w:t>
              </w:r>
              <w:proofErr w:type="spellEnd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integer value between 0 and 60 that represents the seconds on the basis of local time.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00" w:history="1">
              <w:proofErr w:type="spellStart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getUTCDate</w:t>
              </w:r>
              <w:proofErr w:type="spellEnd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integer value between 1 and 31 that represents the day for the specified date on the basis of universal time.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01" w:history="1">
              <w:proofErr w:type="spellStart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getUTCDay</w:t>
              </w:r>
              <w:proofErr w:type="spellEnd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integer value between 0 and 6 that represents the day of the week on the basis of universal time.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02" w:history="1">
              <w:proofErr w:type="spellStart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getUTCFullYears</w:t>
              </w:r>
              <w:proofErr w:type="spellEnd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integer value that represents the year on the basis of universal time.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03" w:history="1">
              <w:proofErr w:type="spellStart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getUTCHours</w:t>
              </w:r>
              <w:proofErr w:type="spellEnd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integer value between 0 and 23 that represents the hours on the basis of universal time.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04" w:history="1">
              <w:proofErr w:type="spellStart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getUTCMinutes</w:t>
              </w:r>
              <w:proofErr w:type="spellEnd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integer value between 0 and 59 that represents the minutes on the basis of universal time.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05" w:history="1">
              <w:proofErr w:type="spellStart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getUTCMonth</w:t>
              </w:r>
              <w:proofErr w:type="spellEnd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integer value between 0 and 11 that represents the month on the basis of universal time.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06" w:history="1">
              <w:proofErr w:type="spellStart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getUTCSeconds</w:t>
              </w:r>
              <w:proofErr w:type="spellEnd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integer value between 0 and 60 that represents the seconds on the basis of universal time.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setDate</w:t>
            </w:r>
            <w:proofErr w:type="spell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sets the day value for the specified date on the basis of local time.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setDay</w:t>
            </w:r>
            <w:proofErr w:type="spell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sets the particular day of the week on the basis of local time.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setFullYears</w:t>
            </w:r>
            <w:proofErr w:type="spell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sets the year value for the specified date on the basis of local time.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07" w:history="1">
              <w:proofErr w:type="spellStart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setHours</w:t>
              </w:r>
              <w:proofErr w:type="spellEnd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sets the hour value for the specified date on the basis of local time.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08" w:history="1">
              <w:proofErr w:type="spellStart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setMilliseconds</w:t>
              </w:r>
              <w:proofErr w:type="spellEnd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sets the millisecond value for the specified date on the basis of local time.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09" w:history="1">
              <w:proofErr w:type="spellStart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setMinutes</w:t>
              </w:r>
              <w:proofErr w:type="spellEnd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sets the minute value for the specified date on the basis of local time.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setMonth</w:t>
            </w:r>
            <w:proofErr w:type="spell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sets the month value for the specified date on the basis of local time.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0" w:history="1">
              <w:proofErr w:type="spellStart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setSeconds</w:t>
              </w:r>
              <w:proofErr w:type="spellEnd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sets the second value for the specified date on the basis of local time.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1" w:history="1">
              <w:proofErr w:type="spellStart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setUTCDate</w:t>
              </w:r>
              <w:proofErr w:type="spellEnd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sets the day value for the specified date on the basis of universal time.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setUTCDay</w:t>
            </w:r>
            <w:proofErr w:type="spell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sets the particular day of the week on the basis of universal time.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2" w:history="1">
              <w:proofErr w:type="spellStart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setUTCFullYears</w:t>
              </w:r>
              <w:proofErr w:type="spellEnd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sets the year value for the specified date on the basis of universal time.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3" w:history="1">
              <w:proofErr w:type="spellStart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setUTCHours</w:t>
              </w:r>
              <w:proofErr w:type="spellEnd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sets the hour value for the specified date on the basis of universal time.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setUTCMilliseconds</w:t>
            </w:r>
            <w:proofErr w:type="spell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sets the millisecond value for the specified date on the basis of universal time.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4" w:history="1">
              <w:proofErr w:type="spellStart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setUTCMinutes</w:t>
              </w:r>
              <w:proofErr w:type="spellEnd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sets the minute value for the specified date on the basis of universal time.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5" w:history="1">
              <w:proofErr w:type="spellStart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setUTCMonth</w:t>
              </w:r>
              <w:proofErr w:type="spellEnd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sets the month value for the specified date on the basis of universal time.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6" w:history="1">
              <w:proofErr w:type="spellStart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setUTCSeconds</w:t>
              </w:r>
              <w:proofErr w:type="spellEnd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sets the second value for the specified date on the basis of universal time.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7" w:history="1">
              <w:proofErr w:type="spellStart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toDateString</w:t>
              </w:r>
              <w:proofErr w:type="spellEnd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date portion of a Date object.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8" w:history="1">
              <w:proofErr w:type="spellStart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toISOString</w:t>
              </w:r>
              <w:proofErr w:type="spellEnd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date in the form ISO format string.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9" w:history="1">
              <w:proofErr w:type="spellStart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toJSON</w:t>
              </w:r>
              <w:proofErr w:type="spellEnd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a string representing the Date object. It also serializes the Date object during JSON serialization.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0" w:history="1">
              <w:proofErr w:type="spellStart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toString</w:t>
              </w:r>
              <w:proofErr w:type="spellEnd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date in the form of string.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1" w:history="1">
              <w:proofErr w:type="spellStart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toTimeString</w:t>
              </w:r>
              <w:proofErr w:type="spellEnd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time portion of a Date object.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2" w:history="1">
              <w:proofErr w:type="spellStart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toUTCString</w:t>
              </w:r>
              <w:proofErr w:type="spellEnd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converts the specified date in the form of string using UTC time zone.</w:t>
            </w:r>
          </w:p>
        </w:tc>
      </w:tr>
      <w:tr w:rsidR="00835C23" w:rsidRPr="006F6B5C" w:rsidTr="00835C2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3" w:history="1">
              <w:proofErr w:type="spellStart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valueOf</w:t>
              </w:r>
              <w:proofErr w:type="spellEnd"/>
              <w:r w:rsidR="00835C2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35C23" w:rsidRPr="006F6B5C" w:rsidRDefault="00835C2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primitive value of a Date object.</w:t>
            </w:r>
          </w:p>
        </w:tc>
      </w:tr>
    </w:tbl>
    <w:p w:rsidR="00835C23" w:rsidRPr="006F6B5C" w:rsidRDefault="000161D6" w:rsidP="00835C23">
      <w:pPr>
        <w:rPr>
          <w:rFonts w:ascii="Times New Roman" w:hAnsi="Times New Roman" w:cs="Times New Roman"/>
          <w:sz w:val="24"/>
          <w:szCs w:val="24"/>
        </w:rPr>
      </w:pPr>
      <w:r w:rsidRPr="006F6B5C">
        <w:rPr>
          <w:rFonts w:ascii="Times New Roman" w:hAnsi="Times New Roman" w:cs="Times New Roman"/>
          <w:sz w:val="24"/>
          <w:szCs w:val="24"/>
        </w:rPr>
        <w:pict>
          <v:rect id="_x0000_i1041" style="width:0;height:.55pt" o:hralign="center" o:hrstd="t" o:hrnoshade="t" o:hr="t" fillcolor="#d4d4d4" stroked="f"/>
        </w:pict>
      </w:r>
    </w:p>
    <w:p w:rsidR="00835C23" w:rsidRPr="006F6B5C" w:rsidRDefault="00835C23" w:rsidP="00835C23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b w:val="0"/>
          <w:bCs w:val="0"/>
          <w:color w:val="610B4B"/>
          <w:sz w:val="24"/>
          <w:szCs w:val="24"/>
        </w:rPr>
      </w:pPr>
      <w:r w:rsidRPr="006F6B5C">
        <w:rPr>
          <w:rFonts w:ascii="Times New Roman" w:hAnsi="Times New Roman" w:cs="Times New Roman"/>
          <w:b w:val="0"/>
          <w:bCs w:val="0"/>
          <w:color w:val="610B4B"/>
          <w:sz w:val="24"/>
          <w:szCs w:val="24"/>
        </w:rPr>
        <w:t>JavaScript Date Example</w:t>
      </w:r>
    </w:p>
    <w:p w:rsidR="00835C23" w:rsidRPr="006F6B5C" w:rsidRDefault="00835C23" w:rsidP="00835C23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Let's see the simple example to print date object. It prints date and time both.</w:t>
      </w:r>
    </w:p>
    <w:p w:rsidR="00835C23" w:rsidRPr="006F6B5C" w:rsidRDefault="00835C23" w:rsidP="00835C23">
      <w:pPr>
        <w:numPr>
          <w:ilvl w:val="0"/>
          <w:numId w:val="47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Current Date and Time: 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span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id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Style w:val="attribute-value"/>
          <w:rFonts w:ascii="Times New Roman" w:hAnsi="Times New Roman" w:cs="Times New Roman"/>
          <w:sz w:val="24"/>
          <w:szCs w:val="24"/>
          <w:bdr w:val="none" w:sz="0" w:space="0" w:color="auto" w:frame="1"/>
        </w:rPr>
        <w:t>"txt"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&gt;&lt;/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span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835C23" w:rsidRPr="006F6B5C" w:rsidRDefault="00835C23" w:rsidP="00835C23">
      <w:pPr>
        <w:numPr>
          <w:ilvl w:val="0"/>
          <w:numId w:val="47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835C23" w:rsidRPr="006F6B5C" w:rsidRDefault="00835C23" w:rsidP="00835C23">
      <w:pPr>
        <w:numPr>
          <w:ilvl w:val="0"/>
          <w:numId w:val="47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today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Style w:val="attribute-value"/>
          <w:rFonts w:ascii="Times New Roman" w:hAnsi="Times New Roman" w:cs="Times New Roman"/>
          <w:sz w:val="24"/>
          <w:szCs w:val="24"/>
          <w:bdr w:val="none" w:sz="0" w:space="0" w:color="auto" w:frame="1"/>
        </w:rPr>
        <w:t>new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Date();  </w:t>
      </w:r>
    </w:p>
    <w:p w:rsidR="00835C23" w:rsidRPr="006F6B5C" w:rsidRDefault="00835C23" w:rsidP="00835C23">
      <w:pPr>
        <w:numPr>
          <w:ilvl w:val="0"/>
          <w:numId w:val="47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document.getElementById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('txt')</w:t>
      </w:r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.</w:t>
      </w:r>
      <w:proofErr w:type="spellStart"/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innerHTML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Style w:val="attribute-value"/>
          <w:rFonts w:ascii="Times New Roman" w:hAnsi="Times New Roman" w:cs="Times New Roman"/>
          <w:sz w:val="24"/>
          <w:szCs w:val="24"/>
          <w:bdr w:val="none" w:sz="0" w:space="0" w:color="auto" w:frame="1"/>
        </w:rPr>
        <w:t>today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835C23" w:rsidRPr="006F6B5C" w:rsidRDefault="00835C23" w:rsidP="00835C23">
      <w:pPr>
        <w:numPr>
          <w:ilvl w:val="0"/>
          <w:numId w:val="47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130003" w:rsidRPr="006F6B5C" w:rsidRDefault="00130003" w:rsidP="00130003">
      <w:pPr>
        <w:pStyle w:val="Heading1"/>
        <w:shd w:val="clear" w:color="auto" w:fill="FFFFFF"/>
        <w:spacing w:before="54" w:line="312" w:lineRule="atLeast"/>
        <w:rPr>
          <w:rFonts w:ascii="Times New Roman" w:hAnsi="Times New Roman" w:cs="Times New Roman"/>
          <w:b w:val="0"/>
          <w:bCs w:val="0"/>
          <w:color w:val="610B38"/>
          <w:sz w:val="24"/>
          <w:szCs w:val="24"/>
        </w:rPr>
      </w:pPr>
      <w:r w:rsidRPr="006F6B5C">
        <w:rPr>
          <w:rFonts w:ascii="Times New Roman" w:hAnsi="Times New Roman" w:cs="Times New Roman"/>
          <w:b w:val="0"/>
          <w:bCs w:val="0"/>
          <w:color w:val="610B38"/>
          <w:sz w:val="24"/>
          <w:szCs w:val="24"/>
        </w:rPr>
        <w:lastRenderedPageBreak/>
        <w:t>JavaScript Math</w:t>
      </w:r>
    </w:p>
    <w:p w:rsidR="00130003" w:rsidRPr="006F6B5C" w:rsidRDefault="00130003" w:rsidP="00130003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The </w:t>
      </w:r>
      <w:r w:rsidRPr="006F6B5C">
        <w:rPr>
          <w:rStyle w:val="Strong"/>
          <w:color w:val="000000"/>
        </w:rPr>
        <w:t>JavaScript math</w:t>
      </w:r>
      <w:r w:rsidRPr="006F6B5C">
        <w:rPr>
          <w:color w:val="000000"/>
        </w:rPr>
        <w:t> object provides several constants and methods to perform mathematical operation. Unlike date object, it doesn't have constructors.</w:t>
      </w:r>
    </w:p>
    <w:p w:rsidR="00130003" w:rsidRPr="006F6B5C" w:rsidRDefault="00130003" w:rsidP="00130003">
      <w:pPr>
        <w:pStyle w:val="Heading2"/>
        <w:shd w:val="clear" w:color="auto" w:fill="FFFFFF"/>
        <w:spacing w:line="312" w:lineRule="atLeast"/>
        <w:rPr>
          <w:b w:val="0"/>
          <w:bCs w:val="0"/>
          <w:color w:val="610B38"/>
          <w:sz w:val="24"/>
          <w:szCs w:val="24"/>
        </w:rPr>
      </w:pPr>
      <w:r w:rsidRPr="006F6B5C">
        <w:rPr>
          <w:b w:val="0"/>
          <w:bCs w:val="0"/>
          <w:color w:val="610B38"/>
          <w:sz w:val="24"/>
          <w:szCs w:val="24"/>
        </w:rPr>
        <w:t>JavaScript Math Methods</w:t>
      </w:r>
    </w:p>
    <w:p w:rsidR="00130003" w:rsidRPr="006F6B5C" w:rsidRDefault="00130003" w:rsidP="00130003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Let's see the list of JavaScript Math methods with description.</w:t>
      </w:r>
    </w:p>
    <w:tbl>
      <w:tblPr>
        <w:tblW w:w="9339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7"/>
        <w:gridCol w:w="8012"/>
      </w:tblGrid>
      <w:tr w:rsidR="00130003" w:rsidRPr="006F6B5C" w:rsidTr="00130003"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130003" w:rsidRPr="006F6B5C" w:rsidRDefault="0013000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Methods</w:t>
            </w:r>
          </w:p>
        </w:tc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130003" w:rsidRPr="006F6B5C" w:rsidRDefault="0013000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4" w:history="1"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abs()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absolute value of the given number.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5" w:history="1">
              <w:proofErr w:type="spellStart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acos</w:t>
              </w:r>
              <w:proofErr w:type="spellEnd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arccosine of the given number in radians.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6" w:history="1">
              <w:proofErr w:type="spellStart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asin</w:t>
              </w:r>
              <w:proofErr w:type="spellEnd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arcsine of the given number in radians.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7" w:history="1">
              <w:proofErr w:type="spellStart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atan</w:t>
              </w:r>
              <w:proofErr w:type="spellEnd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arc-tangent of the given number in radians.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8" w:history="1">
              <w:proofErr w:type="spellStart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cbrt</w:t>
              </w:r>
              <w:proofErr w:type="spellEnd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cube root of the given number.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9" w:history="1"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ceil()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a smallest integer value, greater than or equal to the given number.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0" w:history="1">
              <w:proofErr w:type="spellStart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cos</w:t>
              </w:r>
              <w:proofErr w:type="spellEnd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cosine of the given number.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1" w:history="1">
              <w:proofErr w:type="spellStart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cosh</w:t>
              </w:r>
              <w:proofErr w:type="spellEnd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hyperbolic cosine of the given number.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2" w:history="1"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exp()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exponential form of the given number.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3" w:history="1"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floor()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largest integer value, lower than or equal to the given number.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4" w:history="1">
              <w:proofErr w:type="spellStart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hypot</w:t>
              </w:r>
              <w:proofErr w:type="spellEnd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square root of sum of the squares of given numbers.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5" w:history="1"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log()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natural logarithm of a number.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6" w:history="1"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max()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maximum value of the given numbers.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7" w:history="1"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min()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minimum value of the given numbers.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8" w:history="1">
              <w:proofErr w:type="spellStart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pow</w:t>
              </w:r>
              <w:proofErr w:type="spellEnd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value of base to the power of exponent.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9" w:history="1"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random()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random number between 0 (inclusive) and 1 (exclusive).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0" w:history="1"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round()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closest integer value of the given number.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1" w:history="1"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sign()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sign of the given number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2" w:history="1"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sin()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It returns the </w:t>
            </w:r>
            <w:proofErr w:type="spell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sine</w:t>
            </w:r>
            <w:proofErr w:type="spell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the given number.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3" w:history="1">
              <w:proofErr w:type="spellStart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sinh</w:t>
              </w:r>
              <w:proofErr w:type="spellEnd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hyperbolic sine of the given number.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4" w:history="1">
              <w:proofErr w:type="spellStart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sqrt</w:t>
              </w:r>
              <w:proofErr w:type="spellEnd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square root of the given number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5" w:history="1"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tan()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tangent of the given number.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6" w:history="1">
              <w:proofErr w:type="spellStart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tanh</w:t>
              </w:r>
              <w:proofErr w:type="spellEnd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hyperbolic tangent of the given number.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7" w:history="1">
              <w:proofErr w:type="spellStart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trunc</w:t>
              </w:r>
              <w:proofErr w:type="spellEnd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an integer part of the given number.</w:t>
            </w:r>
          </w:p>
        </w:tc>
      </w:tr>
    </w:tbl>
    <w:p w:rsidR="00130003" w:rsidRPr="006F6B5C" w:rsidRDefault="00130003" w:rsidP="00130003">
      <w:pPr>
        <w:pStyle w:val="Heading2"/>
        <w:shd w:val="clear" w:color="auto" w:fill="FFFFFF"/>
        <w:spacing w:line="312" w:lineRule="atLeast"/>
        <w:rPr>
          <w:b w:val="0"/>
          <w:bCs w:val="0"/>
          <w:color w:val="610B38"/>
          <w:sz w:val="24"/>
          <w:szCs w:val="24"/>
        </w:rPr>
      </w:pPr>
      <w:proofErr w:type="spellStart"/>
      <w:proofErr w:type="gramStart"/>
      <w:r w:rsidRPr="006F6B5C">
        <w:rPr>
          <w:b w:val="0"/>
          <w:bCs w:val="0"/>
          <w:color w:val="610B38"/>
          <w:sz w:val="24"/>
          <w:szCs w:val="24"/>
        </w:rPr>
        <w:t>Math.sqrt</w:t>
      </w:r>
      <w:proofErr w:type="spellEnd"/>
      <w:r w:rsidRPr="006F6B5C">
        <w:rPr>
          <w:b w:val="0"/>
          <w:bCs w:val="0"/>
          <w:color w:val="610B38"/>
          <w:sz w:val="24"/>
          <w:szCs w:val="24"/>
        </w:rPr>
        <w:t>(</w:t>
      </w:r>
      <w:proofErr w:type="gramEnd"/>
      <w:r w:rsidRPr="006F6B5C">
        <w:rPr>
          <w:b w:val="0"/>
          <w:bCs w:val="0"/>
          <w:color w:val="610B38"/>
          <w:sz w:val="24"/>
          <w:szCs w:val="24"/>
        </w:rPr>
        <w:t>n)</w:t>
      </w:r>
    </w:p>
    <w:p w:rsidR="00130003" w:rsidRPr="006F6B5C" w:rsidRDefault="00130003" w:rsidP="00130003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 xml:space="preserve">The JavaScript </w:t>
      </w:r>
      <w:proofErr w:type="spellStart"/>
      <w:proofErr w:type="gramStart"/>
      <w:r w:rsidRPr="006F6B5C">
        <w:rPr>
          <w:color w:val="000000"/>
        </w:rPr>
        <w:t>math.sqrt</w:t>
      </w:r>
      <w:proofErr w:type="spellEnd"/>
      <w:r w:rsidRPr="006F6B5C">
        <w:rPr>
          <w:color w:val="000000"/>
        </w:rPr>
        <w:t>(</w:t>
      </w:r>
      <w:proofErr w:type="gramEnd"/>
      <w:r w:rsidRPr="006F6B5C">
        <w:rPr>
          <w:color w:val="000000"/>
        </w:rPr>
        <w:t>n) method returns the square root of the given number.</w:t>
      </w:r>
    </w:p>
    <w:p w:rsidR="00130003" w:rsidRPr="006F6B5C" w:rsidRDefault="00130003" w:rsidP="00130003">
      <w:pPr>
        <w:numPr>
          <w:ilvl w:val="0"/>
          <w:numId w:val="48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Square Root of 17 is: 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span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id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"p1"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&gt;&lt;/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span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</w:p>
    <w:p w:rsidR="00130003" w:rsidRPr="006F6B5C" w:rsidRDefault="00130003" w:rsidP="00130003">
      <w:pPr>
        <w:numPr>
          <w:ilvl w:val="0"/>
          <w:numId w:val="48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</w:p>
    <w:p w:rsidR="00130003" w:rsidRPr="006F6B5C" w:rsidRDefault="00130003" w:rsidP="00130003">
      <w:pPr>
        <w:numPr>
          <w:ilvl w:val="0"/>
          <w:numId w:val="48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document.getElementById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('p1')</w:t>
      </w:r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.</w:t>
      </w:r>
      <w:proofErr w:type="spellStart"/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innerHTML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Math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.sqrt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(17);    </w:t>
      </w:r>
    </w:p>
    <w:p w:rsidR="00130003" w:rsidRPr="006F6B5C" w:rsidRDefault="00130003" w:rsidP="00130003">
      <w:pPr>
        <w:numPr>
          <w:ilvl w:val="0"/>
          <w:numId w:val="48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</w:p>
    <w:p w:rsidR="00130003" w:rsidRPr="006F6B5C" w:rsidRDefault="00130003" w:rsidP="00130003">
      <w:pPr>
        <w:pStyle w:val="Heading1"/>
        <w:shd w:val="clear" w:color="auto" w:fill="FFFFFF"/>
        <w:spacing w:before="54" w:line="312" w:lineRule="atLeast"/>
        <w:rPr>
          <w:rFonts w:ascii="Times New Roman" w:hAnsi="Times New Roman" w:cs="Times New Roman"/>
          <w:b w:val="0"/>
          <w:bCs w:val="0"/>
          <w:color w:val="610B38"/>
          <w:sz w:val="24"/>
          <w:szCs w:val="24"/>
        </w:rPr>
      </w:pPr>
      <w:r w:rsidRPr="006F6B5C">
        <w:rPr>
          <w:rFonts w:ascii="Times New Roman" w:hAnsi="Times New Roman" w:cs="Times New Roman"/>
          <w:b w:val="0"/>
          <w:bCs w:val="0"/>
          <w:color w:val="610B38"/>
          <w:sz w:val="24"/>
          <w:szCs w:val="24"/>
        </w:rPr>
        <w:t>JavaScript Number Object</w:t>
      </w:r>
    </w:p>
    <w:p w:rsidR="00130003" w:rsidRPr="006F6B5C" w:rsidRDefault="00130003" w:rsidP="00130003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The </w:t>
      </w:r>
      <w:r w:rsidRPr="006F6B5C">
        <w:rPr>
          <w:rStyle w:val="Strong"/>
          <w:color w:val="000000"/>
        </w:rPr>
        <w:t>JavaScript number</w:t>
      </w:r>
      <w:r w:rsidRPr="006F6B5C">
        <w:rPr>
          <w:color w:val="000000"/>
        </w:rPr>
        <w:t> object </w:t>
      </w:r>
      <w:r w:rsidRPr="006F6B5C">
        <w:rPr>
          <w:rStyle w:val="Emphasis"/>
          <w:rFonts w:eastAsiaTheme="majorEastAsia"/>
          <w:color w:val="000000"/>
        </w:rPr>
        <w:t>enables you to represent a numeric value</w:t>
      </w:r>
      <w:r w:rsidRPr="006F6B5C">
        <w:rPr>
          <w:color w:val="000000"/>
        </w:rPr>
        <w:t>. It may be integer or floating-point. JavaScript number object follows IEEE standard to represent the floating-point numbers.</w:t>
      </w:r>
    </w:p>
    <w:p w:rsidR="00130003" w:rsidRPr="006F6B5C" w:rsidRDefault="00130003" w:rsidP="00130003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 xml:space="preserve">By the help of </w:t>
      </w:r>
      <w:proofErr w:type="gramStart"/>
      <w:r w:rsidRPr="006F6B5C">
        <w:rPr>
          <w:color w:val="000000"/>
        </w:rPr>
        <w:t>Number(</w:t>
      </w:r>
      <w:proofErr w:type="gramEnd"/>
      <w:r w:rsidRPr="006F6B5C">
        <w:rPr>
          <w:color w:val="000000"/>
        </w:rPr>
        <w:t>) constructor, you can create number object in JavaScript. For example:</w:t>
      </w:r>
    </w:p>
    <w:p w:rsidR="00130003" w:rsidRPr="006F6B5C" w:rsidRDefault="00130003" w:rsidP="00130003">
      <w:pPr>
        <w:numPr>
          <w:ilvl w:val="0"/>
          <w:numId w:val="49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n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new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Number(value);  </w:t>
      </w:r>
    </w:p>
    <w:p w:rsidR="00130003" w:rsidRPr="006F6B5C" w:rsidRDefault="00130003" w:rsidP="00130003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 xml:space="preserve">If value can't be converted to number, it returns </w:t>
      </w:r>
      <w:proofErr w:type="spellStart"/>
      <w:proofErr w:type="gramStart"/>
      <w:r w:rsidRPr="006F6B5C">
        <w:rPr>
          <w:color w:val="000000"/>
        </w:rPr>
        <w:t>NaN</w:t>
      </w:r>
      <w:proofErr w:type="spellEnd"/>
      <w:r w:rsidRPr="006F6B5C">
        <w:rPr>
          <w:color w:val="000000"/>
        </w:rPr>
        <w:t>(</w:t>
      </w:r>
      <w:proofErr w:type="gramEnd"/>
      <w:r w:rsidRPr="006F6B5C">
        <w:rPr>
          <w:color w:val="000000"/>
        </w:rPr>
        <w:t xml:space="preserve">Not a Number) that can be checked by </w:t>
      </w:r>
      <w:proofErr w:type="spellStart"/>
      <w:r w:rsidRPr="006F6B5C">
        <w:rPr>
          <w:color w:val="000000"/>
        </w:rPr>
        <w:t>isNaN</w:t>
      </w:r>
      <w:proofErr w:type="spellEnd"/>
      <w:r w:rsidRPr="006F6B5C">
        <w:rPr>
          <w:color w:val="000000"/>
        </w:rPr>
        <w:t>() method.</w:t>
      </w:r>
    </w:p>
    <w:p w:rsidR="00130003" w:rsidRPr="006F6B5C" w:rsidRDefault="00130003" w:rsidP="00130003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lastRenderedPageBreak/>
        <w:t>You can direct assign a number to a variable also. For example:</w:t>
      </w:r>
    </w:p>
    <w:p w:rsidR="00130003" w:rsidRPr="006F6B5C" w:rsidRDefault="00130003" w:rsidP="00130003">
      <w:pPr>
        <w:numPr>
          <w:ilvl w:val="0"/>
          <w:numId w:val="50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x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102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;//integer value  </w:t>
      </w:r>
    </w:p>
    <w:p w:rsidR="00130003" w:rsidRPr="006F6B5C" w:rsidRDefault="00130003" w:rsidP="00130003">
      <w:pPr>
        <w:numPr>
          <w:ilvl w:val="0"/>
          <w:numId w:val="50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y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102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.7;//floating point value  </w:t>
      </w:r>
    </w:p>
    <w:p w:rsidR="00130003" w:rsidRPr="006F6B5C" w:rsidRDefault="00130003" w:rsidP="00130003">
      <w:pPr>
        <w:numPr>
          <w:ilvl w:val="0"/>
          <w:numId w:val="50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z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13e4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;//exponent value, output: 130000  </w:t>
      </w:r>
    </w:p>
    <w:p w:rsidR="00130003" w:rsidRPr="006F6B5C" w:rsidRDefault="00130003" w:rsidP="00130003">
      <w:pPr>
        <w:numPr>
          <w:ilvl w:val="0"/>
          <w:numId w:val="50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n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new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Number(16);//integer value by number object  </w:t>
      </w:r>
    </w:p>
    <w:p w:rsidR="00130003" w:rsidRPr="006F6B5C" w:rsidRDefault="000161D6" w:rsidP="00130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48" w:tgtFrame="_blank" w:history="1">
        <w:r w:rsidR="00130003" w:rsidRPr="006F6B5C">
          <w:rPr>
            <w:rStyle w:val="Hyperlink"/>
            <w:rFonts w:ascii="Times New Roman" w:hAnsi="Times New Roman" w:cs="Times New Roman"/>
            <w:b/>
            <w:bCs/>
            <w:color w:val="FFFFFF"/>
            <w:sz w:val="24"/>
            <w:szCs w:val="24"/>
            <w:shd w:val="clear" w:color="auto" w:fill="8BC34A"/>
          </w:rPr>
          <w:t>Test it Now</w:t>
        </w:r>
      </w:hyperlink>
    </w:p>
    <w:p w:rsidR="00130003" w:rsidRPr="006F6B5C" w:rsidRDefault="00130003" w:rsidP="00130003">
      <w:pPr>
        <w:pStyle w:val="NormalWeb"/>
        <w:shd w:val="clear" w:color="auto" w:fill="FFFFFF"/>
        <w:rPr>
          <w:color w:val="000000"/>
        </w:rPr>
      </w:pPr>
      <w:r w:rsidRPr="006F6B5C">
        <w:rPr>
          <w:rStyle w:val="Strong"/>
          <w:color w:val="000000"/>
        </w:rPr>
        <w:t>Output:</w:t>
      </w:r>
    </w:p>
    <w:p w:rsidR="00130003" w:rsidRPr="006F6B5C" w:rsidRDefault="00130003" w:rsidP="00130003">
      <w:pPr>
        <w:pStyle w:val="HTMLPreformatted"/>
        <w:shd w:val="clear" w:color="auto" w:fill="F9FBF9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</w:rPr>
        <w:t xml:space="preserve">102 102.7 130000 16  </w:t>
      </w:r>
    </w:p>
    <w:p w:rsidR="00130003" w:rsidRPr="006F6B5C" w:rsidRDefault="00130003" w:rsidP="00130003">
      <w:pPr>
        <w:pStyle w:val="Heading2"/>
        <w:shd w:val="clear" w:color="auto" w:fill="FFFFFF"/>
        <w:spacing w:line="312" w:lineRule="atLeast"/>
        <w:rPr>
          <w:b w:val="0"/>
          <w:bCs w:val="0"/>
          <w:color w:val="610B38"/>
          <w:sz w:val="24"/>
          <w:szCs w:val="24"/>
        </w:rPr>
      </w:pPr>
      <w:r w:rsidRPr="006F6B5C">
        <w:rPr>
          <w:b w:val="0"/>
          <w:bCs w:val="0"/>
          <w:color w:val="610B38"/>
          <w:sz w:val="24"/>
          <w:szCs w:val="24"/>
        </w:rPr>
        <w:t>JavaScript Number Constants</w:t>
      </w:r>
    </w:p>
    <w:p w:rsidR="00130003" w:rsidRPr="006F6B5C" w:rsidRDefault="00130003" w:rsidP="00130003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Let's see the list of JavaScript number constants with description.</w:t>
      </w:r>
    </w:p>
    <w:tbl>
      <w:tblPr>
        <w:tblW w:w="9339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41"/>
        <w:gridCol w:w="5698"/>
      </w:tblGrid>
      <w:tr w:rsidR="00130003" w:rsidRPr="006F6B5C" w:rsidTr="00130003"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130003" w:rsidRPr="006F6B5C" w:rsidRDefault="0013000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Constant</w:t>
            </w:r>
          </w:p>
        </w:tc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130003" w:rsidRPr="006F6B5C" w:rsidRDefault="0013000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MIN_VALUE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returns</w:t>
            </w:r>
            <w:proofErr w:type="gram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the largest minimum value.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MAX_VALUE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returns</w:t>
            </w:r>
            <w:proofErr w:type="gram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the largest maximum value.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POSITIVE_INFINITY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returns</w:t>
            </w:r>
            <w:proofErr w:type="gram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positive infinity, overflow value.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NEGATIVE_INFINITY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returns</w:t>
            </w:r>
            <w:proofErr w:type="gram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negative infinity, overflow value.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represents</w:t>
            </w:r>
            <w:proofErr w:type="gram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"Not a Number" value.</w:t>
            </w:r>
          </w:p>
        </w:tc>
      </w:tr>
    </w:tbl>
    <w:p w:rsidR="00130003" w:rsidRPr="006F6B5C" w:rsidRDefault="000161D6" w:rsidP="00130003">
      <w:pPr>
        <w:rPr>
          <w:rFonts w:ascii="Times New Roman" w:hAnsi="Times New Roman" w:cs="Times New Roman"/>
          <w:sz w:val="24"/>
          <w:szCs w:val="24"/>
        </w:rPr>
      </w:pPr>
      <w:r w:rsidRPr="006F6B5C">
        <w:rPr>
          <w:rFonts w:ascii="Times New Roman" w:hAnsi="Times New Roman" w:cs="Times New Roman"/>
          <w:sz w:val="24"/>
          <w:szCs w:val="24"/>
        </w:rPr>
        <w:pict>
          <v:rect id="_x0000_i1042" style="width:0;height:.55pt" o:hralign="center" o:hrstd="t" o:hrnoshade="t" o:hr="t" fillcolor="#d4d4d4" stroked="f"/>
        </w:pict>
      </w:r>
    </w:p>
    <w:p w:rsidR="00130003" w:rsidRPr="006F6B5C" w:rsidRDefault="00130003" w:rsidP="00130003">
      <w:pPr>
        <w:pStyle w:val="Heading2"/>
        <w:shd w:val="clear" w:color="auto" w:fill="FFFFFF"/>
        <w:spacing w:line="312" w:lineRule="atLeast"/>
        <w:rPr>
          <w:b w:val="0"/>
          <w:bCs w:val="0"/>
          <w:color w:val="610B38"/>
          <w:sz w:val="24"/>
          <w:szCs w:val="24"/>
        </w:rPr>
      </w:pPr>
      <w:r w:rsidRPr="006F6B5C">
        <w:rPr>
          <w:b w:val="0"/>
          <w:bCs w:val="0"/>
          <w:color w:val="610B38"/>
          <w:sz w:val="24"/>
          <w:szCs w:val="24"/>
        </w:rPr>
        <w:t>JavaScript Number Methods</w:t>
      </w:r>
    </w:p>
    <w:p w:rsidR="00130003" w:rsidRPr="006F6B5C" w:rsidRDefault="00130003" w:rsidP="00130003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Let's see the list of JavaScript number methods with their description.</w:t>
      </w:r>
    </w:p>
    <w:tbl>
      <w:tblPr>
        <w:tblW w:w="9339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4"/>
        <w:gridCol w:w="7445"/>
      </w:tblGrid>
      <w:tr w:rsidR="00130003" w:rsidRPr="006F6B5C" w:rsidTr="00130003"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130003" w:rsidRPr="006F6B5C" w:rsidRDefault="0013000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Methods</w:t>
            </w:r>
          </w:p>
        </w:tc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130003" w:rsidRPr="006F6B5C" w:rsidRDefault="0013000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9" w:history="1">
              <w:proofErr w:type="spellStart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isFinite</w:t>
              </w:r>
              <w:proofErr w:type="spellEnd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determines whether the given value is a finite number.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50" w:history="1">
              <w:proofErr w:type="spellStart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isInteger</w:t>
              </w:r>
              <w:proofErr w:type="spellEnd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determines whether the given value is an integer.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51" w:history="1">
              <w:proofErr w:type="spellStart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parseFloat</w:t>
              </w:r>
              <w:proofErr w:type="spellEnd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converts the given string into a floating point number.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52" w:history="1">
              <w:proofErr w:type="spellStart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parseInt</w:t>
              </w:r>
              <w:proofErr w:type="spellEnd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converts the given string into an integer number.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53" w:history="1">
              <w:proofErr w:type="spellStart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toExponential</w:t>
              </w:r>
              <w:proofErr w:type="spellEnd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string that represents exponential notation of the given number.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54" w:history="1">
              <w:proofErr w:type="spellStart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toFixed</w:t>
              </w:r>
              <w:proofErr w:type="spellEnd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string that represents a number with exact digits after a decimal point.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55" w:history="1">
              <w:proofErr w:type="spellStart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toPrecision</w:t>
              </w:r>
              <w:proofErr w:type="spellEnd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string representing a number of specified precision.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0161D6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56" w:history="1">
              <w:proofErr w:type="spellStart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toString</w:t>
              </w:r>
              <w:proofErr w:type="spellEnd"/>
              <w:r w:rsidR="00130003" w:rsidRPr="006F6B5C">
                <w:rPr>
                  <w:rStyle w:val="Hyperlink"/>
                  <w:rFonts w:ascii="Times New Roman" w:hAnsi="Times New Roman" w:cs="Times New Roman"/>
                  <w:color w:val="008000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returns the given number in the form of string.</w:t>
            </w:r>
          </w:p>
        </w:tc>
      </w:tr>
    </w:tbl>
    <w:p w:rsidR="00130003" w:rsidRPr="006F6B5C" w:rsidRDefault="00130003" w:rsidP="00130003">
      <w:pPr>
        <w:pStyle w:val="Heading1"/>
        <w:shd w:val="clear" w:color="auto" w:fill="FFFFFF"/>
        <w:spacing w:before="54" w:line="312" w:lineRule="atLeast"/>
        <w:rPr>
          <w:rFonts w:ascii="Times New Roman" w:hAnsi="Times New Roman" w:cs="Times New Roman"/>
          <w:b w:val="0"/>
          <w:bCs w:val="0"/>
          <w:color w:val="610B38"/>
          <w:sz w:val="24"/>
          <w:szCs w:val="24"/>
        </w:rPr>
      </w:pPr>
      <w:r w:rsidRPr="006F6B5C">
        <w:rPr>
          <w:rFonts w:ascii="Times New Roman" w:hAnsi="Times New Roman" w:cs="Times New Roman"/>
          <w:b w:val="0"/>
          <w:bCs w:val="0"/>
          <w:color w:val="610B38"/>
          <w:sz w:val="24"/>
          <w:szCs w:val="24"/>
        </w:rPr>
        <w:t>JavaScript Boolean</w:t>
      </w:r>
    </w:p>
    <w:p w:rsidR="00130003" w:rsidRPr="006F6B5C" w:rsidRDefault="00130003" w:rsidP="00130003">
      <w:pPr>
        <w:pStyle w:val="NormalWeb"/>
        <w:shd w:val="clear" w:color="auto" w:fill="FFFFFF"/>
        <w:rPr>
          <w:color w:val="000000"/>
        </w:rPr>
      </w:pPr>
      <w:r w:rsidRPr="006F6B5C">
        <w:rPr>
          <w:b/>
          <w:bCs/>
          <w:color w:val="000000"/>
        </w:rPr>
        <w:t>JavaScript Boolean</w:t>
      </w:r>
      <w:r w:rsidRPr="006F6B5C">
        <w:rPr>
          <w:color w:val="000000"/>
        </w:rPr>
        <w:t> is an object that represents value in two states: </w:t>
      </w:r>
      <w:r w:rsidRPr="006F6B5C">
        <w:rPr>
          <w:rStyle w:val="Emphasis"/>
          <w:color w:val="000000"/>
        </w:rPr>
        <w:t>true</w:t>
      </w:r>
      <w:r w:rsidRPr="006F6B5C">
        <w:rPr>
          <w:color w:val="000000"/>
        </w:rPr>
        <w:t> or </w:t>
      </w:r>
      <w:r w:rsidRPr="006F6B5C">
        <w:rPr>
          <w:rStyle w:val="Emphasis"/>
          <w:color w:val="000000"/>
        </w:rPr>
        <w:t>false</w:t>
      </w:r>
      <w:r w:rsidRPr="006F6B5C">
        <w:rPr>
          <w:color w:val="000000"/>
        </w:rPr>
        <w:t xml:space="preserve">. You can create the JavaScript Boolean object by </w:t>
      </w:r>
      <w:proofErr w:type="gramStart"/>
      <w:r w:rsidRPr="006F6B5C">
        <w:rPr>
          <w:color w:val="000000"/>
        </w:rPr>
        <w:t>Boolean(</w:t>
      </w:r>
      <w:proofErr w:type="gramEnd"/>
      <w:r w:rsidRPr="006F6B5C">
        <w:rPr>
          <w:color w:val="000000"/>
        </w:rPr>
        <w:t>) constructor as given below.</w:t>
      </w:r>
    </w:p>
    <w:p w:rsidR="00130003" w:rsidRPr="006F6B5C" w:rsidRDefault="00130003" w:rsidP="00130003">
      <w:pPr>
        <w:numPr>
          <w:ilvl w:val="0"/>
          <w:numId w:val="51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Boolean </w:t>
      </w:r>
      <w:r w:rsidRPr="006F6B5C">
        <w:rPr>
          <w:rStyle w:val="attribut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b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F6B5C">
        <w:rPr>
          <w:rStyle w:val="attribute-value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new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Boolean(value);  </w:t>
      </w:r>
    </w:p>
    <w:p w:rsidR="00130003" w:rsidRPr="006F6B5C" w:rsidRDefault="00130003" w:rsidP="00130003">
      <w:pPr>
        <w:pStyle w:val="NormalWeb"/>
        <w:shd w:val="clear" w:color="auto" w:fill="FFFFFF"/>
        <w:rPr>
          <w:color w:val="000000"/>
        </w:rPr>
      </w:pPr>
      <w:r w:rsidRPr="006F6B5C">
        <w:rPr>
          <w:color w:val="000000"/>
        </w:rPr>
        <w:t>The default value of JavaScript Boolean object is </w:t>
      </w:r>
      <w:r w:rsidRPr="006F6B5C">
        <w:rPr>
          <w:rStyle w:val="Emphasis"/>
          <w:color w:val="000000"/>
        </w:rPr>
        <w:t>false</w:t>
      </w:r>
      <w:r w:rsidRPr="006F6B5C">
        <w:rPr>
          <w:color w:val="000000"/>
        </w:rPr>
        <w:t>.</w:t>
      </w:r>
    </w:p>
    <w:p w:rsidR="00130003" w:rsidRPr="006F6B5C" w:rsidRDefault="00130003" w:rsidP="00130003">
      <w:pPr>
        <w:pStyle w:val="Heading2"/>
        <w:shd w:val="clear" w:color="auto" w:fill="FFFFFF"/>
        <w:spacing w:line="312" w:lineRule="atLeast"/>
        <w:rPr>
          <w:b w:val="0"/>
          <w:bCs w:val="0"/>
          <w:color w:val="610B38"/>
          <w:sz w:val="24"/>
          <w:szCs w:val="24"/>
        </w:rPr>
      </w:pPr>
      <w:r w:rsidRPr="006F6B5C">
        <w:rPr>
          <w:b w:val="0"/>
          <w:bCs w:val="0"/>
          <w:color w:val="610B38"/>
          <w:sz w:val="24"/>
          <w:szCs w:val="24"/>
        </w:rPr>
        <w:t>JavaScript Boolean Example</w:t>
      </w:r>
    </w:p>
    <w:p w:rsidR="00130003" w:rsidRPr="006F6B5C" w:rsidRDefault="00130003" w:rsidP="00130003">
      <w:pPr>
        <w:numPr>
          <w:ilvl w:val="0"/>
          <w:numId w:val="52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130003" w:rsidRPr="006F6B5C" w:rsidRDefault="00130003" w:rsidP="00130003">
      <w:pPr>
        <w:numPr>
          <w:ilvl w:val="0"/>
          <w:numId w:val="52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document.write(10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20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);//true  </w:t>
      </w:r>
    </w:p>
    <w:p w:rsidR="00130003" w:rsidRPr="006F6B5C" w:rsidRDefault="00130003" w:rsidP="00130003">
      <w:pPr>
        <w:numPr>
          <w:ilvl w:val="0"/>
          <w:numId w:val="52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document.write(10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5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);//false  </w:t>
      </w:r>
    </w:p>
    <w:p w:rsidR="00130003" w:rsidRPr="006F6B5C" w:rsidRDefault="00130003" w:rsidP="00130003">
      <w:pPr>
        <w:numPr>
          <w:ilvl w:val="0"/>
          <w:numId w:val="52"/>
        </w:numPr>
        <w:shd w:val="clear" w:color="auto" w:fill="FFFFFF"/>
        <w:spacing w:after="0" w:line="226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r w:rsidRPr="006F6B5C">
        <w:rPr>
          <w:rStyle w:val="tag-name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6F6B5C">
        <w:rPr>
          <w:rStyle w:val="tag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F6B5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130003" w:rsidRPr="006F6B5C" w:rsidRDefault="00130003" w:rsidP="00130003">
      <w:pPr>
        <w:pStyle w:val="Heading2"/>
        <w:shd w:val="clear" w:color="auto" w:fill="FFFFFF"/>
        <w:spacing w:line="312" w:lineRule="atLeast"/>
        <w:rPr>
          <w:ins w:id="160" w:author="Unknown"/>
          <w:b w:val="0"/>
          <w:bCs w:val="0"/>
          <w:color w:val="610B38"/>
          <w:sz w:val="24"/>
          <w:szCs w:val="24"/>
        </w:rPr>
      </w:pPr>
      <w:ins w:id="161" w:author="Unknown">
        <w:r w:rsidRPr="006F6B5C">
          <w:rPr>
            <w:b w:val="0"/>
            <w:bCs w:val="0"/>
            <w:color w:val="610B38"/>
            <w:sz w:val="24"/>
            <w:szCs w:val="24"/>
          </w:rPr>
          <w:t>JavaScript Boolean Properties</w:t>
        </w:r>
      </w:ins>
    </w:p>
    <w:tbl>
      <w:tblPr>
        <w:tblW w:w="9339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3"/>
        <w:gridCol w:w="7736"/>
      </w:tblGrid>
      <w:tr w:rsidR="00130003" w:rsidRPr="006F6B5C" w:rsidTr="00130003"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130003" w:rsidRPr="006F6B5C" w:rsidRDefault="0013000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Property</w:t>
            </w:r>
          </w:p>
        </w:tc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130003" w:rsidRPr="006F6B5C" w:rsidRDefault="0013000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constructor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returns</w:t>
            </w:r>
            <w:proofErr w:type="gram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the reference of Boolean function that created Boolean object.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prototype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enables</w:t>
            </w:r>
            <w:proofErr w:type="gram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you to add properties and methods in Boolean prototype.</w:t>
            </w:r>
          </w:p>
        </w:tc>
      </w:tr>
    </w:tbl>
    <w:p w:rsidR="00130003" w:rsidRPr="006F6B5C" w:rsidRDefault="00130003" w:rsidP="00130003">
      <w:pPr>
        <w:pStyle w:val="Heading2"/>
        <w:shd w:val="clear" w:color="auto" w:fill="FFFFFF"/>
        <w:spacing w:line="312" w:lineRule="atLeast"/>
        <w:rPr>
          <w:ins w:id="162" w:author="Unknown"/>
          <w:b w:val="0"/>
          <w:bCs w:val="0"/>
          <w:color w:val="610B38"/>
          <w:sz w:val="24"/>
          <w:szCs w:val="24"/>
        </w:rPr>
      </w:pPr>
      <w:ins w:id="163" w:author="Unknown">
        <w:r w:rsidRPr="006F6B5C">
          <w:rPr>
            <w:b w:val="0"/>
            <w:bCs w:val="0"/>
            <w:color w:val="610B38"/>
            <w:sz w:val="24"/>
            <w:szCs w:val="24"/>
          </w:rPr>
          <w:t>JavaScript Boolean Methods</w:t>
        </w:r>
      </w:ins>
    </w:p>
    <w:tbl>
      <w:tblPr>
        <w:tblW w:w="9339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8"/>
        <w:gridCol w:w="7281"/>
      </w:tblGrid>
      <w:tr w:rsidR="00130003" w:rsidRPr="006F6B5C" w:rsidTr="00130003"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130003" w:rsidRPr="006F6B5C" w:rsidRDefault="0013000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130003" w:rsidRPr="006F6B5C" w:rsidRDefault="0013000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6B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toSource</w:t>
            </w:r>
            <w:proofErr w:type="spell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returns</w:t>
            </w:r>
            <w:proofErr w:type="gram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the source of Boolean object as a string.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converts</w:t>
            </w:r>
            <w:proofErr w:type="gram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Boolean into String.</w:t>
            </w:r>
          </w:p>
        </w:tc>
      </w:tr>
      <w:tr w:rsidR="00130003" w:rsidRPr="006F6B5C" w:rsidTr="00130003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valueOf</w:t>
            </w:r>
            <w:proofErr w:type="spell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130003" w:rsidRPr="006F6B5C" w:rsidRDefault="00130003">
            <w:pPr>
              <w:spacing w:line="247" w:lineRule="atLeast"/>
              <w:ind w:left="2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converts</w:t>
            </w:r>
            <w:proofErr w:type="gramEnd"/>
            <w:r w:rsidRPr="006F6B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other type into Boolean.</w:t>
            </w:r>
          </w:p>
        </w:tc>
      </w:tr>
    </w:tbl>
    <w:p w:rsidR="000B4A2B" w:rsidRPr="006F6B5C" w:rsidRDefault="000B4A2B" w:rsidP="000B4A2B">
      <w:pPr>
        <w:shd w:val="clear" w:color="auto" w:fill="FFFFFF"/>
        <w:spacing w:after="0" w:line="226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0B4A2B" w:rsidRPr="006F6B5C" w:rsidSect="00200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294"/>
    <w:multiLevelType w:val="multilevel"/>
    <w:tmpl w:val="D76CD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561973"/>
    <w:multiLevelType w:val="multilevel"/>
    <w:tmpl w:val="0DD8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B32E37"/>
    <w:multiLevelType w:val="multilevel"/>
    <w:tmpl w:val="5EA2D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590D1B"/>
    <w:multiLevelType w:val="multilevel"/>
    <w:tmpl w:val="C9E04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38234AA"/>
    <w:multiLevelType w:val="multilevel"/>
    <w:tmpl w:val="55B0B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E71921"/>
    <w:multiLevelType w:val="multilevel"/>
    <w:tmpl w:val="850C8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F36FA2"/>
    <w:multiLevelType w:val="multilevel"/>
    <w:tmpl w:val="B84A6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D71E97"/>
    <w:multiLevelType w:val="multilevel"/>
    <w:tmpl w:val="A27E3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3540F3"/>
    <w:multiLevelType w:val="multilevel"/>
    <w:tmpl w:val="C86A4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31A7E97"/>
    <w:multiLevelType w:val="multilevel"/>
    <w:tmpl w:val="6C2E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970717"/>
    <w:multiLevelType w:val="multilevel"/>
    <w:tmpl w:val="780C0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78F0ED3"/>
    <w:multiLevelType w:val="multilevel"/>
    <w:tmpl w:val="F066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9FE654D"/>
    <w:multiLevelType w:val="multilevel"/>
    <w:tmpl w:val="1BA0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EDC0DFD"/>
    <w:multiLevelType w:val="multilevel"/>
    <w:tmpl w:val="AF28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F4436A4"/>
    <w:multiLevelType w:val="multilevel"/>
    <w:tmpl w:val="DCA8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1DD5DD7"/>
    <w:multiLevelType w:val="multilevel"/>
    <w:tmpl w:val="A380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2457BC2"/>
    <w:multiLevelType w:val="multilevel"/>
    <w:tmpl w:val="4A3A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30834D8"/>
    <w:multiLevelType w:val="multilevel"/>
    <w:tmpl w:val="1D604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3301EA7"/>
    <w:multiLevelType w:val="multilevel"/>
    <w:tmpl w:val="5A02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BAC1FCF"/>
    <w:multiLevelType w:val="multilevel"/>
    <w:tmpl w:val="1C6CC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14305C7"/>
    <w:multiLevelType w:val="multilevel"/>
    <w:tmpl w:val="B82CE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3810763"/>
    <w:multiLevelType w:val="multilevel"/>
    <w:tmpl w:val="08C83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4817D81"/>
    <w:multiLevelType w:val="multilevel"/>
    <w:tmpl w:val="0A42C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4945DAF"/>
    <w:multiLevelType w:val="multilevel"/>
    <w:tmpl w:val="91BC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4D51DA6"/>
    <w:multiLevelType w:val="multilevel"/>
    <w:tmpl w:val="48DCA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3E68F7"/>
    <w:multiLevelType w:val="multilevel"/>
    <w:tmpl w:val="2A3CA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DC44606"/>
    <w:multiLevelType w:val="multilevel"/>
    <w:tmpl w:val="1DE65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F4A4233"/>
    <w:multiLevelType w:val="multilevel"/>
    <w:tmpl w:val="B58C5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1633131"/>
    <w:multiLevelType w:val="multilevel"/>
    <w:tmpl w:val="A456E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22E1A3C"/>
    <w:multiLevelType w:val="multilevel"/>
    <w:tmpl w:val="26B68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8BA4818"/>
    <w:multiLevelType w:val="multilevel"/>
    <w:tmpl w:val="10584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2E97894"/>
    <w:multiLevelType w:val="multilevel"/>
    <w:tmpl w:val="4D029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41B5121"/>
    <w:multiLevelType w:val="multilevel"/>
    <w:tmpl w:val="4E9E8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4655B47"/>
    <w:multiLevelType w:val="multilevel"/>
    <w:tmpl w:val="068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9183C9F"/>
    <w:multiLevelType w:val="multilevel"/>
    <w:tmpl w:val="BE02F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A594D45"/>
    <w:multiLevelType w:val="multilevel"/>
    <w:tmpl w:val="43F47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D2D46D7"/>
    <w:multiLevelType w:val="multilevel"/>
    <w:tmpl w:val="B9580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20479AF"/>
    <w:multiLevelType w:val="multilevel"/>
    <w:tmpl w:val="24F42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4E26D38"/>
    <w:multiLevelType w:val="multilevel"/>
    <w:tmpl w:val="9172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58156EC"/>
    <w:multiLevelType w:val="multilevel"/>
    <w:tmpl w:val="C520F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5897455"/>
    <w:multiLevelType w:val="multilevel"/>
    <w:tmpl w:val="4D8C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5C628F3"/>
    <w:multiLevelType w:val="multilevel"/>
    <w:tmpl w:val="37D68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7503F86"/>
    <w:multiLevelType w:val="multilevel"/>
    <w:tmpl w:val="6C44F9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>
    <w:nsid w:val="692E4669"/>
    <w:multiLevelType w:val="multilevel"/>
    <w:tmpl w:val="E0605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9E42258"/>
    <w:multiLevelType w:val="multilevel"/>
    <w:tmpl w:val="6B24C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BF26E25"/>
    <w:multiLevelType w:val="multilevel"/>
    <w:tmpl w:val="9BC4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1B90BF1"/>
    <w:multiLevelType w:val="multilevel"/>
    <w:tmpl w:val="A104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28229D7"/>
    <w:multiLevelType w:val="multilevel"/>
    <w:tmpl w:val="C980D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40B2974"/>
    <w:multiLevelType w:val="multilevel"/>
    <w:tmpl w:val="15AE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9410C8C"/>
    <w:multiLevelType w:val="multilevel"/>
    <w:tmpl w:val="17126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BFE242A"/>
    <w:multiLevelType w:val="multilevel"/>
    <w:tmpl w:val="21C27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CB215C2"/>
    <w:multiLevelType w:val="multilevel"/>
    <w:tmpl w:val="148C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1"/>
  </w:num>
  <w:num w:numId="2">
    <w:abstractNumId w:val="42"/>
  </w:num>
  <w:num w:numId="3">
    <w:abstractNumId w:val="17"/>
  </w:num>
  <w:num w:numId="4">
    <w:abstractNumId w:val="20"/>
  </w:num>
  <w:num w:numId="5">
    <w:abstractNumId w:val="48"/>
  </w:num>
  <w:num w:numId="6">
    <w:abstractNumId w:val="28"/>
  </w:num>
  <w:num w:numId="7">
    <w:abstractNumId w:val="5"/>
  </w:num>
  <w:num w:numId="8">
    <w:abstractNumId w:val="19"/>
  </w:num>
  <w:num w:numId="9">
    <w:abstractNumId w:val="16"/>
  </w:num>
  <w:num w:numId="10">
    <w:abstractNumId w:val="1"/>
  </w:num>
  <w:num w:numId="11">
    <w:abstractNumId w:val="15"/>
  </w:num>
  <w:num w:numId="12">
    <w:abstractNumId w:val="36"/>
  </w:num>
  <w:num w:numId="13">
    <w:abstractNumId w:val="4"/>
  </w:num>
  <w:num w:numId="14">
    <w:abstractNumId w:val="22"/>
  </w:num>
  <w:num w:numId="15">
    <w:abstractNumId w:val="0"/>
  </w:num>
  <w:num w:numId="16">
    <w:abstractNumId w:val="37"/>
  </w:num>
  <w:num w:numId="17">
    <w:abstractNumId w:val="31"/>
  </w:num>
  <w:num w:numId="18">
    <w:abstractNumId w:val="47"/>
  </w:num>
  <w:num w:numId="19">
    <w:abstractNumId w:val="10"/>
  </w:num>
  <w:num w:numId="20">
    <w:abstractNumId w:val="14"/>
  </w:num>
  <w:num w:numId="21">
    <w:abstractNumId w:val="18"/>
  </w:num>
  <w:num w:numId="22">
    <w:abstractNumId w:val="6"/>
  </w:num>
  <w:num w:numId="23">
    <w:abstractNumId w:val="44"/>
  </w:num>
  <w:num w:numId="24">
    <w:abstractNumId w:val="35"/>
  </w:num>
  <w:num w:numId="25">
    <w:abstractNumId w:val="41"/>
  </w:num>
  <w:num w:numId="26">
    <w:abstractNumId w:val="46"/>
  </w:num>
  <w:num w:numId="27">
    <w:abstractNumId w:val="32"/>
  </w:num>
  <w:num w:numId="28">
    <w:abstractNumId w:val="7"/>
  </w:num>
  <w:num w:numId="29">
    <w:abstractNumId w:val="12"/>
  </w:num>
  <w:num w:numId="30">
    <w:abstractNumId w:val="25"/>
  </w:num>
  <w:num w:numId="31">
    <w:abstractNumId w:val="13"/>
  </w:num>
  <w:num w:numId="32">
    <w:abstractNumId w:val="30"/>
  </w:num>
  <w:num w:numId="33">
    <w:abstractNumId w:val="23"/>
  </w:num>
  <w:num w:numId="34">
    <w:abstractNumId w:val="21"/>
  </w:num>
  <w:num w:numId="35">
    <w:abstractNumId w:val="27"/>
  </w:num>
  <w:num w:numId="36">
    <w:abstractNumId w:val="26"/>
  </w:num>
  <w:num w:numId="37">
    <w:abstractNumId w:val="24"/>
  </w:num>
  <w:num w:numId="38">
    <w:abstractNumId w:val="50"/>
  </w:num>
  <w:num w:numId="39">
    <w:abstractNumId w:val="39"/>
  </w:num>
  <w:num w:numId="40">
    <w:abstractNumId w:val="38"/>
  </w:num>
  <w:num w:numId="41">
    <w:abstractNumId w:val="29"/>
  </w:num>
  <w:num w:numId="42">
    <w:abstractNumId w:val="49"/>
  </w:num>
  <w:num w:numId="43">
    <w:abstractNumId w:val="43"/>
  </w:num>
  <w:num w:numId="44">
    <w:abstractNumId w:val="9"/>
  </w:num>
  <w:num w:numId="45">
    <w:abstractNumId w:val="11"/>
  </w:num>
  <w:num w:numId="46">
    <w:abstractNumId w:val="33"/>
  </w:num>
  <w:num w:numId="47">
    <w:abstractNumId w:val="34"/>
  </w:num>
  <w:num w:numId="48">
    <w:abstractNumId w:val="40"/>
  </w:num>
  <w:num w:numId="49">
    <w:abstractNumId w:val="45"/>
  </w:num>
  <w:num w:numId="50">
    <w:abstractNumId w:val="2"/>
  </w:num>
  <w:num w:numId="51">
    <w:abstractNumId w:val="3"/>
  </w:num>
  <w:num w:numId="52">
    <w:abstractNumId w:val="8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C3A42"/>
    <w:rsid w:val="000161D6"/>
    <w:rsid w:val="000B4A2B"/>
    <w:rsid w:val="00130003"/>
    <w:rsid w:val="00200ABB"/>
    <w:rsid w:val="0046465F"/>
    <w:rsid w:val="00471085"/>
    <w:rsid w:val="006C3A42"/>
    <w:rsid w:val="006F6B5C"/>
    <w:rsid w:val="00835C23"/>
    <w:rsid w:val="00B04308"/>
    <w:rsid w:val="00BC208D"/>
    <w:rsid w:val="00C54628"/>
    <w:rsid w:val="00D0348D"/>
    <w:rsid w:val="00F3077A"/>
    <w:rsid w:val="00F36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ABB"/>
  </w:style>
  <w:style w:type="paragraph" w:styleId="Heading1">
    <w:name w:val="heading 1"/>
    <w:basedOn w:val="Normal"/>
    <w:next w:val="Normal"/>
    <w:link w:val="Heading1Char"/>
    <w:uiPriority w:val="9"/>
    <w:qFormat/>
    <w:rsid w:val="00C546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034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4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48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034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4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ag">
    <w:name w:val="tag"/>
    <w:basedOn w:val="DefaultParagraphFont"/>
    <w:rsid w:val="00D0348D"/>
  </w:style>
  <w:style w:type="character" w:customStyle="1" w:styleId="tag-name">
    <w:name w:val="tag-name"/>
    <w:basedOn w:val="DefaultParagraphFont"/>
    <w:rsid w:val="00D0348D"/>
  </w:style>
  <w:style w:type="character" w:customStyle="1" w:styleId="attribute">
    <w:name w:val="attribute"/>
    <w:basedOn w:val="DefaultParagraphFont"/>
    <w:rsid w:val="000B4A2B"/>
  </w:style>
  <w:style w:type="character" w:customStyle="1" w:styleId="attribute-value">
    <w:name w:val="attribute-value"/>
    <w:basedOn w:val="DefaultParagraphFont"/>
    <w:rsid w:val="000B4A2B"/>
  </w:style>
  <w:style w:type="character" w:customStyle="1" w:styleId="Heading1Char">
    <w:name w:val="Heading 1 Char"/>
    <w:basedOn w:val="DefaultParagraphFont"/>
    <w:link w:val="Heading1"/>
    <w:uiPriority w:val="9"/>
    <w:rsid w:val="00C546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C546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4628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estit">
    <w:name w:val="testit"/>
    <w:basedOn w:val="DefaultParagraphFont"/>
    <w:rsid w:val="004710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0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0221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728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3205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2024549644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8065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0315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8220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2729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8486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7430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8537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6623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900244343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917398404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1144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5230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307712099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13349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6124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13855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9120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189679946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83187159">
          <w:marLeft w:val="0"/>
          <w:marRight w:val="0"/>
          <w:marTop w:val="8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978878386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227883143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826434074">
          <w:marLeft w:val="0"/>
          <w:marRight w:val="0"/>
          <w:marTop w:val="8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207882863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359967452">
          <w:marLeft w:val="0"/>
          <w:marRight w:val="0"/>
          <w:marTop w:val="8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4150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5853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681710235">
          <w:marLeft w:val="0"/>
          <w:marRight w:val="0"/>
          <w:marTop w:val="8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497622287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910113041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647632530">
          <w:marLeft w:val="0"/>
          <w:marRight w:val="0"/>
          <w:marTop w:val="8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308124499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14988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995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15478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2126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1607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1818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746613275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143540916">
          <w:marLeft w:val="0"/>
          <w:marRight w:val="0"/>
          <w:marTop w:val="8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9140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6444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403723164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141383573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1961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90691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236063428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433091141">
          <w:marLeft w:val="0"/>
          <w:marRight w:val="0"/>
          <w:marTop w:val="8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3310037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057321219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519047900">
          <w:marLeft w:val="0"/>
          <w:marRight w:val="0"/>
          <w:marTop w:val="8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522082605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20400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7811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2081058982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959453748">
          <w:marLeft w:val="0"/>
          <w:marRight w:val="0"/>
          <w:marTop w:val="8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951621431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121074627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855923638">
          <w:marLeft w:val="0"/>
          <w:marRight w:val="0"/>
          <w:marTop w:val="8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454712334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957826235">
          <w:marLeft w:val="0"/>
          <w:marRight w:val="0"/>
          <w:marTop w:val="8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437407548">
          <w:marLeft w:val="0"/>
          <w:marRight w:val="0"/>
          <w:marTop w:val="0"/>
          <w:marBottom w:val="8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467119064">
          <w:marLeft w:val="0"/>
          <w:marRight w:val="0"/>
          <w:marTop w:val="8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javatpoint.com/javascript-object-getprototypeof-method" TargetMode="External"/><Relationship Id="rId117" Type="http://schemas.openxmlformats.org/officeDocument/2006/relationships/hyperlink" Target="https://www.javatpoint.com/javascript-date-todatestring-method" TargetMode="External"/><Relationship Id="rId21" Type="http://schemas.openxmlformats.org/officeDocument/2006/relationships/hyperlink" Target="https://www.javatpoint.com/javascript-object-freeze-method" TargetMode="External"/><Relationship Id="rId42" Type="http://schemas.openxmlformats.org/officeDocument/2006/relationships/hyperlink" Target="https://www.javatpoint.com/javascript-array-every-method" TargetMode="External"/><Relationship Id="rId47" Type="http://schemas.openxmlformats.org/officeDocument/2006/relationships/hyperlink" Target="https://www.javatpoint.com/javascript-array-filter-method" TargetMode="External"/><Relationship Id="rId63" Type="http://schemas.openxmlformats.org/officeDocument/2006/relationships/hyperlink" Target="https://www.javatpoint.com/javascript-array-reduceright-method" TargetMode="External"/><Relationship Id="rId68" Type="http://schemas.openxmlformats.org/officeDocument/2006/relationships/hyperlink" Target="https://www.javatpoint.com/javascript-array-splice-method" TargetMode="External"/><Relationship Id="rId84" Type="http://schemas.openxmlformats.org/officeDocument/2006/relationships/hyperlink" Target="https://www.javatpoint.com/javascript-string-substring-method" TargetMode="External"/><Relationship Id="rId89" Type="http://schemas.openxmlformats.org/officeDocument/2006/relationships/hyperlink" Target="https://www.javatpoint.com/javascript-string-tolocaleuppercase-method" TargetMode="External"/><Relationship Id="rId112" Type="http://schemas.openxmlformats.org/officeDocument/2006/relationships/hyperlink" Target="https://www.javatpoint.com/javascript-date-setutcfullyear-method" TargetMode="External"/><Relationship Id="rId133" Type="http://schemas.openxmlformats.org/officeDocument/2006/relationships/hyperlink" Target="https://www.javatpoint.com/javascript-math-floor-method" TargetMode="External"/><Relationship Id="rId138" Type="http://schemas.openxmlformats.org/officeDocument/2006/relationships/hyperlink" Target="https://www.javatpoint.com/javascript-math-pow-method" TargetMode="External"/><Relationship Id="rId154" Type="http://schemas.openxmlformats.org/officeDocument/2006/relationships/hyperlink" Target="https://www.javatpoint.com/javascript-number-tofixed-method" TargetMode="External"/><Relationship Id="rId16" Type="http://schemas.openxmlformats.org/officeDocument/2006/relationships/hyperlink" Target="https://www.javatpoint.com/javascript-object-assign-method" TargetMode="External"/><Relationship Id="rId107" Type="http://schemas.openxmlformats.org/officeDocument/2006/relationships/hyperlink" Target="https://www.javatpoint.com/javascript-date-sethours-method" TargetMode="External"/><Relationship Id="rId11" Type="http://schemas.openxmlformats.org/officeDocument/2006/relationships/hyperlink" Target="https://www.javatpoint.com/javascript-function-bind-method" TargetMode="External"/><Relationship Id="rId32" Type="http://schemas.openxmlformats.org/officeDocument/2006/relationships/hyperlink" Target="https://www.javatpoint.com/javascript-object-preventextensions-method" TargetMode="External"/><Relationship Id="rId37" Type="http://schemas.openxmlformats.org/officeDocument/2006/relationships/hyperlink" Target="http://www.javatpoint.com/oprweb/test.jsp?filename=array2js" TargetMode="External"/><Relationship Id="rId53" Type="http://schemas.openxmlformats.org/officeDocument/2006/relationships/hyperlink" Target="https://www.javatpoint.com/javascript-array-isarray-method" TargetMode="External"/><Relationship Id="rId58" Type="http://schemas.openxmlformats.org/officeDocument/2006/relationships/hyperlink" Target="https://www.javatpoint.com/javascript-array-of-method" TargetMode="External"/><Relationship Id="rId74" Type="http://schemas.openxmlformats.org/officeDocument/2006/relationships/hyperlink" Target="http://www.javatpoint.com/oprweb/test.jsp?filename=jsstring2" TargetMode="External"/><Relationship Id="rId79" Type="http://schemas.openxmlformats.org/officeDocument/2006/relationships/hyperlink" Target="https://www.javatpoint.com/javascript-string-lastindexof-method" TargetMode="External"/><Relationship Id="rId102" Type="http://schemas.openxmlformats.org/officeDocument/2006/relationships/hyperlink" Target="https://www.javatpoint.com/javascript-date-getutcfullyears-method" TargetMode="External"/><Relationship Id="rId123" Type="http://schemas.openxmlformats.org/officeDocument/2006/relationships/hyperlink" Target="https://www.javatpoint.com/javascript-date-valueof-method" TargetMode="External"/><Relationship Id="rId128" Type="http://schemas.openxmlformats.org/officeDocument/2006/relationships/hyperlink" Target="https://www.javatpoint.com/javascript-math-cbrt-method" TargetMode="External"/><Relationship Id="rId144" Type="http://schemas.openxmlformats.org/officeDocument/2006/relationships/hyperlink" Target="https://www.javatpoint.com/javascript-math-sqrt-method" TargetMode="External"/><Relationship Id="rId149" Type="http://schemas.openxmlformats.org/officeDocument/2006/relationships/hyperlink" Target="https://www.javatpoint.com/javascript-number-isfinite-method" TargetMode="External"/><Relationship Id="rId5" Type="http://schemas.openxmlformats.org/officeDocument/2006/relationships/hyperlink" Target="https://www.javatpoint.com/javascript-tutorial" TargetMode="External"/><Relationship Id="rId90" Type="http://schemas.openxmlformats.org/officeDocument/2006/relationships/hyperlink" Target="https://www.javatpoint.com/javascript-string-tostring-method" TargetMode="External"/><Relationship Id="rId95" Type="http://schemas.openxmlformats.org/officeDocument/2006/relationships/hyperlink" Target="https://www.javatpoint.com/javascript-date-gethours-method" TargetMode="External"/><Relationship Id="rId22" Type="http://schemas.openxmlformats.org/officeDocument/2006/relationships/hyperlink" Target="https://www.javatpoint.com/javascript-object-getownpropertydescriptor-method" TargetMode="External"/><Relationship Id="rId27" Type="http://schemas.openxmlformats.org/officeDocument/2006/relationships/hyperlink" Target="https://www.javatpoint.com/javascript-object-is-method" TargetMode="External"/><Relationship Id="rId43" Type="http://schemas.openxmlformats.org/officeDocument/2006/relationships/hyperlink" Target="https://www.javatpoint.com/javascript-array-flat-method" TargetMode="External"/><Relationship Id="rId48" Type="http://schemas.openxmlformats.org/officeDocument/2006/relationships/hyperlink" Target="https://www.javatpoint.com/javascript-array-find-method" TargetMode="External"/><Relationship Id="rId64" Type="http://schemas.openxmlformats.org/officeDocument/2006/relationships/hyperlink" Target="https://www.javatpoint.com/javascript-array-some-method" TargetMode="External"/><Relationship Id="rId69" Type="http://schemas.openxmlformats.org/officeDocument/2006/relationships/hyperlink" Target="https://www.javatpoint.com/javascript-array-tolocalestring-method" TargetMode="External"/><Relationship Id="rId113" Type="http://schemas.openxmlformats.org/officeDocument/2006/relationships/hyperlink" Target="https://www.javatpoint.com/javascript-date-setutchours-method" TargetMode="External"/><Relationship Id="rId118" Type="http://schemas.openxmlformats.org/officeDocument/2006/relationships/hyperlink" Target="https://www.javatpoint.com/javascript-date-toisostring-method" TargetMode="External"/><Relationship Id="rId134" Type="http://schemas.openxmlformats.org/officeDocument/2006/relationships/hyperlink" Target="https://www.javatpoint.com/javascript-math-hypot-method" TargetMode="External"/><Relationship Id="rId139" Type="http://schemas.openxmlformats.org/officeDocument/2006/relationships/hyperlink" Target="https://www.javatpoint.com/javascript-math-random-method" TargetMode="External"/><Relationship Id="rId80" Type="http://schemas.openxmlformats.org/officeDocument/2006/relationships/hyperlink" Target="https://www.javatpoint.com/javascript-string-search-method" TargetMode="External"/><Relationship Id="rId85" Type="http://schemas.openxmlformats.org/officeDocument/2006/relationships/hyperlink" Target="https://www.javatpoint.com/javascript-string-slice-method" TargetMode="External"/><Relationship Id="rId150" Type="http://schemas.openxmlformats.org/officeDocument/2006/relationships/hyperlink" Target="https://www.javatpoint.com/javascript-number-isinteger-method" TargetMode="External"/><Relationship Id="rId155" Type="http://schemas.openxmlformats.org/officeDocument/2006/relationships/hyperlink" Target="https://www.javatpoint.com/javascript-number-toprecision-method" TargetMode="External"/><Relationship Id="rId12" Type="http://schemas.openxmlformats.org/officeDocument/2006/relationships/hyperlink" Target="https://www.javatpoint.com/javascript-function-call-method" TargetMode="External"/><Relationship Id="rId17" Type="http://schemas.openxmlformats.org/officeDocument/2006/relationships/hyperlink" Target="https://www.javatpoint.com/javascript-object-create-method" TargetMode="External"/><Relationship Id="rId33" Type="http://schemas.openxmlformats.org/officeDocument/2006/relationships/hyperlink" Target="https://www.javatpoint.com/javascript-object-seal-method" TargetMode="External"/><Relationship Id="rId38" Type="http://schemas.openxmlformats.org/officeDocument/2006/relationships/hyperlink" Target="http://www.javatpoint.com/oprweb/test.jsp?filename=array3js" TargetMode="External"/><Relationship Id="rId59" Type="http://schemas.openxmlformats.org/officeDocument/2006/relationships/hyperlink" Target="https://www.javatpoint.com/javascript-array-pop-method" TargetMode="External"/><Relationship Id="rId103" Type="http://schemas.openxmlformats.org/officeDocument/2006/relationships/hyperlink" Target="https://www.javatpoint.com/javascript-date-getutchours-method" TargetMode="External"/><Relationship Id="rId108" Type="http://schemas.openxmlformats.org/officeDocument/2006/relationships/hyperlink" Target="https://www.javatpoint.com/javascript-date-setmilliseconds-method" TargetMode="External"/><Relationship Id="rId124" Type="http://schemas.openxmlformats.org/officeDocument/2006/relationships/hyperlink" Target="https://www.javatpoint.com/javascript-math-abs-method" TargetMode="External"/><Relationship Id="rId129" Type="http://schemas.openxmlformats.org/officeDocument/2006/relationships/hyperlink" Target="https://www.javatpoint.com/javascript-math-ceil-method" TargetMode="External"/><Relationship Id="rId20" Type="http://schemas.openxmlformats.org/officeDocument/2006/relationships/hyperlink" Target="https://www.javatpoint.com/javascript-object-entries-method" TargetMode="External"/><Relationship Id="rId41" Type="http://schemas.openxmlformats.org/officeDocument/2006/relationships/hyperlink" Target="https://www.javatpoint.com/javascript-array-entries-method" TargetMode="External"/><Relationship Id="rId54" Type="http://schemas.openxmlformats.org/officeDocument/2006/relationships/hyperlink" Target="https://www.javatpoint.com/javascript-array-join-method" TargetMode="External"/><Relationship Id="rId62" Type="http://schemas.openxmlformats.org/officeDocument/2006/relationships/hyperlink" Target="https://www.javatpoint.com/javascript-array-reduce-method" TargetMode="External"/><Relationship Id="rId70" Type="http://schemas.openxmlformats.org/officeDocument/2006/relationships/hyperlink" Target="https://www.javatpoint.com/javascript-array-tostring-method" TargetMode="External"/><Relationship Id="rId75" Type="http://schemas.openxmlformats.org/officeDocument/2006/relationships/hyperlink" Target="https://www.javatpoint.com/javascript-string-charat-method" TargetMode="External"/><Relationship Id="rId83" Type="http://schemas.openxmlformats.org/officeDocument/2006/relationships/hyperlink" Target="https://www.javatpoint.com/javascript-string-substr-method" TargetMode="External"/><Relationship Id="rId88" Type="http://schemas.openxmlformats.org/officeDocument/2006/relationships/hyperlink" Target="https://www.javatpoint.com/javascript-string-touppercase-method" TargetMode="External"/><Relationship Id="rId91" Type="http://schemas.openxmlformats.org/officeDocument/2006/relationships/hyperlink" Target="https://www.javatpoint.com/javascript-string-valueof-method" TargetMode="External"/><Relationship Id="rId96" Type="http://schemas.openxmlformats.org/officeDocument/2006/relationships/hyperlink" Target="https://www.javatpoint.com/javascript-date-getmilliseconds-method" TargetMode="External"/><Relationship Id="rId111" Type="http://schemas.openxmlformats.org/officeDocument/2006/relationships/hyperlink" Target="https://www.javatpoint.com/javascript-date-setutcdate-method" TargetMode="External"/><Relationship Id="rId132" Type="http://schemas.openxmlformats.org/officeDocument/2006/relationships/hyperlink" Target="https://www.javatpoint.com/javascript-math-exp-method" TargetMode="External"/><Relationship Id="rId140" Type="http://schemas.openxmlformats.org/officeDocument/2006/relationships/hyperlink" Target="https://www.javatpoint.com/javascript-math-round-method" TargetMode="External"/><Relationship Id="rId145" Type="http://schemas.openxmlformats.org/officeDocument/2006/relationships/hyperlink" Target="https://www.javatpoint.com/javascript-math-tan-method" TargetMode="External"/><Relationship Id="rId153" Type="http://schemas.openxmlformats.org/officeDocument/2006/relationships/hyperlink" Target="https://www.javatpoint.com/javascript-number-toexponential-metho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html-tutorial" TargetMode="External"/><Relationship Id="rId15" Type="http://schemas.openxmlformats.org/officeDocument/2006/relationships/hyperlink" Target="http://www.javatpoint.com/oprweb/test.jsp?filename=object1js" TargetMode="External"/><Relationship Id="rId23" Type="http://schemas.openxmlformats.org/officeDocument/2006/relationships/hyperlink" Target="https://www.javatpoint.com/javascript-object-getownpropertydescriptors-method" TargetMode="External"/><Relationship Id="rId28" Type="http://schemas.openxmlformats.org/officeDocument/2006/relationships/hyperlink" Target="https://www.javatpoint.com/javascript-objects" TargetMode="External"/><Relationship Id="rId36" Type="http://schemas.openxmlformats.org/officeDocument/2006/relationships/hyperlink" Target="http://www.javatpoint.com/oprweb/test.jsp?filename=array1js" TargetMode="External"/><Relationship Id="rId49" Type="http://schemas.openxmlformats.org/officeDocument/2006/relationships/hyperlink" Target="https://www.javatpoint.com/javascript-array-findindex-method" TargetMode="External"/><Relationship Id="rId57" Type="http://schemas.openxmlformats.org/officeDocument/2006/relationships/hyperlink" Target="https://www.javatpoint.com/javascript-array-map-method" TargetMode="External"/><Relationship Id="rId106" Type="http://schemas.openxmlformats.org/officeDocument/2006/relationships/hyperlink" Target="https://www.javatpoint.com/javascript-date-getutcseconds-method" TargetMode="External"/><Relationship Id="rId114" Type="http://schemas.openxmlformats.org/officeDocument/2006/relationships/hyperlink" Target="https://www.javatpoint.com/javascript-date-setutcminutes-method" TargetMode="External"/><Relationship Id="rId119" Type="http://schemas.openxmlformats.org/officeDocument/2006/relationships/hyperlink" Target="https://www.javatpoint.com/javascript-date-tojson-method" TargetMode="External"/><Relationship Id="rId127" Type="http://schemas.openxmlformats.org/officeDocument/2006/relationships/hyperlink" Target="https://www.javatpoint.com/javascript-math-atan-method" TargetMode="External"/><Relationship Id="rId10" Type="http://schemas.openxmlformats.org/officeDocument/2006/relationships/hyperlink" Target="https://www.javatpoint.com/javascript-function-apply-method" TargetMode="External"/><Relationship Id="rId31" Type="http://schemas.openxmlformats.org/officeDocument/2006/relationships/hyperlink" Target="https://www.javatpoint.com/javascript-objects" TargetMode="External"/><Relationship Id="rId44" Type="http://schemas.openxmlformats.org/officeDocument/2006/relationships/hyperlink" Target="https://www.javatpoint.com/javascript-array-flatmap-method" TargetMode="External"/><Relationship Id="rId52" Type="http://schemas.openxmlformats.org/officeDocument/2006/relationships/hyperlink" Target="https://www.javatpoint.com/javascript-array-indexof-method" TargetMode="External"/><Relationship Id="rId60" Type="http://schemas.openxmlformats.org/officeDocument/2006/relationships/hyperlink" Target="https://www.javatpoint.com/javascript-array-push-method" TargetMode="External"/><Relationship Id="rId65" Type="http://schemas.openxmlformats.org/officeDocument/2006/relationships/hyperlink" Target="https://www.javatpoint.com/javascript-array-shift-method" TargetMode="External"/><Relationship Id="rId73" Type="http://schemas.openxmlformats.org/officeDocument/2006/relationships/hyperlink" Target="http://www.javatpoint.com/oprweb/test.jsp?filename=jsstring1" TargetMode="External"/><Relationship Id="rId78" Type="http://schemas.openxmlformats.org/officeDocument/2006/relationships/hyperlink" Target="https://www.javatpoint.com/javascript-string-indexof-method" TargetMode="External"/><Relationship Id="rId81" Type="http://schemas.openxmlformats.org/officeDocument/2006/relationships/hyperlink" Target="https://www.javatpoint.com/javascript-string-match-method" TargetMode="External"/><Relationship Id="rId86" Type="http://schemas.openxmlformats.org/officeDocument/2006/relationships/hyperlink" Target="https://www.javatpoint.com/javascript-string-tolowercase-method" TargetMode="External"/><Relationship Id="rId94" Type="http://schemas.openxmlformats.org/officeDocument/2006/relationships/hyperlink" Target="https://www.javatpoint.com/javascript-date-getutcfullyear-method" TargetMode="External"/><Relationship Id="rId99" Type="http://schemas.openxmlformats.org/officeDocument/2006/relationships/hyperlink" Target="https://www.javatpoint.com/javascript-date-getseconds-method" TargetMode="External"/><Relationship Id="rId101" Type="http://schemas.openxmlformats.org/officeDocument/2006/relationships/hyperlink" Target="https://www.javatpoint.com/javascript-date-getutcday-method" TargetMode="External"/><Relationship Id="rId122" Type="http://schemas.openxmlformats.org/officeDocument/2006/relationships/hyperlink" Target="https://www.javatpoint.com/javascript-date-toutcstring-method" TargetMode="External"/><Relationship Id="rId130" Type="http://schemas.openxmlformats.org/officeDocument/2006/relationships/hyperlink" Target="https://www.javatpoint.com/javascript-math-cos-method" TargetMode="External"/><Relationship Id="rId135" Type="http://schemas.openxmlformats.org/officeDocument/2006/relationships/hyperlink" Target="https://www.javatpoint.com/javascript-math-log-method" TargetMode="External"/><Relationship Id="rId143" Type="http://schemas.openxmlformats.org/officeDocument/2006/relationships/hyperlink" Target="https://www.javatpoint.com/javascript-math-sinh-method" TargetMode="External"/><Relationship Id="rId148" Type="http://schemas.openxmlformats.org/officeDocument/2006/relationships/hyperlink" Target="http://www.javatpoint.com/oprweb/test.jsp?filename=jsnumber1" TargetMode="External"/><Relationship Id="rId151" Type="http://schemas.openxmlformats.org/officeDocument/2006/relationships/hyperlink" Target="https://www.javatpoint.com/javascript-number-parsefloat-method" TargetMode="External"/><Relationship Id="rId156" Type="http://schemas.openxmlformats.org/officeDocument/2006/relationships/hyperlink" Target="https://www.javatpoint.com/javascript-number-tostring-meth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tpoint.com/oprweb/test.jsp?filename=function3js" TargetMode="External"/><Relationship Id="rId13" Type="http://schemas.openxmlformats.org/officeDocument/2006/relationships/hyperlink" Target="https://www.javatpoint.com/javascript-function-tostring-method" TargetMode="External"/><Relationship Id="rId18" Type="http://schemas.openxmlformats.org/officeDocument/2006/relationships/hyperlink" Target="https://www.javatpoint.com/javascript-object-defineproperty-method" TargetMode="External"/><Relationship Id="rId39" Type="http://schemas.openxmlformats.org/officeDocument/2006/relationships/hyperlink" Target="https://www.javatpoint.com/javascript-array-concat-method" TargetMode="External"/><Relationship Id="rId109" Type="http://schemas.openxmlformats.org/officeDocument/2006/relationships/hyperlink" Target="https://www.javatpoint.com/javascript-date-setminutes-method" TargetMode="External"/><Relationship Id="rId34" Type="http://schemas.openxmlformats.org/officeDocument/2006/relationships/hyperlink" Target="https://www.javatpoint.com/javascript-object-setprototypeof-method" TargetMode="External"/><Relationship Id="rId50" Type="http://schemas.openxmlformats.org/officeDocument/2006/relationships/hyperlink" Target="https://www.javatpoint.com/javascript-array-foreach-method" TargetMode="External"/><Relationship Id="rId55" Type="http://schemas.openxmlformats.org/officeDocument/2006/relationships/hyperlink" Target="https://www.javatpoint.com/javascript-array-keys-method" TargetMode="External"/><Relationship Id="rId76" Type="http://schemas.openxmlformats.org/officeDocument/2006/relationships/hyperlink" Target="https://www.javatpoint.com/javascript-string-charcodeat-method" TargetMode="External"/><Relationship Id="rId97" Type="http://schemas.openxmlformats.org/officeDocument/2006/relationships/hyperlink" Target="https://www.javatpoint.com/javascript-date-getminutes-method" TargetMode="External"/><Relationship Id="rId104" Type="http://schemas.openxmlformats.org/officeDocument/2006/relationships/hyperlink" Target="https://www.javatpoint.com/javascript-date-getutcminutes-method" TargetMode="External"/><Relationship Id="rId120" Type="http://schemas.openxmlformats.org/officeDocument/2006/relationships/hyperlink" Target="https://www.javatpoint.com/javascript-date-tostring-method" TargetMode="External"/><Relationship Id="rId125" Type="http://schemas.openxmlformats.org/officeDocument/2006/relationships/hyperlink" Target="https://www.javatpoint.com/javascript-math-acos-method" TargetMode="External"/><Relationship Id="rId141" Type="http://schemas.openxmlformats.org/officeDocument/2006/relationships/hyperlink" Target="https://www.javatpoint.com/javascript-math-sign-method" TargetMode="External"/><Relationship Id="rId146" Type="http://schemas.openxmlformats.org/officeDocument/2006/relationships/hyperlink" Target="https://www.javatpoint.com/javascript-math-tanh-method" TargetMode="External"/><Relationship Id="rId7" Type="http://schemas.openxmlformats.org/officeDocument/2006/relationships/hyperlink" Target="https://www.javatpoint.com/javascript-function" TargetMode="External"/><Relationship Id="rId71" Type="http://schemas.openxmlformats.org/officeDocument/2006/relationships/hyperlink" Target="https://www.javatpoint.com/javascript-array-unshift-method" TargetMode="External"/><Relationship Id="rId92" Type="http://schemas.openxmlformats.org/officeDocument/2006/relationships/hyperlink" Target="https://www.javatpoint.com/javascript-date-getdate-method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javatpoint.com/javascript-objects" TargetMode="External"/><Relationship Id="rId24" Type="http://schemas.openxmlformats.org/officeDocument/2006/relationships/hyperlink" Target="https://www.javatpoint.com/javascript-object-getownpropertynames-method" TargetMode="External"/><Relationship Id="rId40" Type="http://schemas.openxmlformats.org/officeDocument/2006/relationships/hyperlink" Target="https://www.javatpoint.com/javascript-array-copywithin-method" TargetMode="External"/><Relationship Id="rId45" Type="http://schemas.openxmlformats.org/officeDocument/2006/relationships/hyperlink" Target="https://www.javatpoint.com/javascript-array-fill-method" TargetMode="External"/><Relationship Id="rId66" Type="http://schemas.openxmlformats.org/officeDocument/2006/relationships/hyperlink" Target="https://www.javatpoint.com/javascript-array-slice-method" TargetMode="External"/><Relationship Id="rId87" Type="http://schemas.openxmlformats.org/officeDocument/2006/relationships/hyperlink" Target="https://www.javatpoint.com/javascript-string-tolocalelowercase-method" TargetMode="External"/><Relationship Id="rId110" Type="http://schemas.openxmlformats.org/officeDocument/2006/relationships/hyperlink" Target="https://www.javatpoint.com/javascript-date-setseconds-method" TargetMode="External"/><Relationship Id="rId115" Type="http://schemas.openxmlformats.org/officeDocument/2006/relationships/hyperlink" Target="https://www.javatpoint.com/javascript-date-setutcmonth-method" TargetMode="External"/><Relationship Id="rId131" Type="http://schemas.openxmlformats.org/officeDocument/2006/relationships/hyperlink" Target="https://www.javatpoint.com/javascript-math-cosh-method" TargetMode="External"/><Relationship Id="rId136" Type="http://schemas.openxmlformats.org/officeDocument/2006/relationships/hyperlink" Target="https://www.javatpoint.com/javascript-math-max-method" TargetMode="External"/><Relationship Id="rId157" Type="http://schemas.openxmlformats.org/officeDocument/2006/relationships/fontTable" Target="fontTable.xml"/><Relationship Id="rId61" Type="http://schemas.openxmlformats.org/officeDocument/2006/relationships/hyperlink" Target="https://www.javatpoint.com/javascript-array-reverse-method" TargetMode="External"/><Relationship Id="rId82" Type="http://schemas.openxmlformats.org/officeDocument/2006/relationships/hyperlink" Target="https://www.javatpoint.com/javascript-string-replace-method" TargetMode="External"/><Relationship Id="rId152" Type="http://schemas.openxmlformats.org/officeDocument/2006/relationships/hyperlink" Target="https://www.javatpoint.com/javascript-number-parseint-method" TargetMode="External"/><Relationship Id="rId19" Type="http://schemas.openxmlformats.org/officeDocument/2006/relationships/hyperlink" Target="https://www.javatpoint.com/javascript-object-defineproperties-method" TargetMode="External"/><Relationship Id="rId14" Type="http://schemas.openxmlformats.org/officeDocument/2006/relationships/hyperlink" Target="https://www.javatpoint.com/oprweb/test.jsp?filename=JavaScriptFunctionObjectExample1" TargetMode="External"/><Relationship Id="rId30" Type="http://schemas.openxmlformats.org/officeDocument/2006/relationships/hyperlink" Target="https://www.javatpoint.com/javascript-objects" TargetMode="External"/><Relationship Id="rId35" Type="http://schemas.openxmlformats.org/officeDocument/2006/relationships/hyperlink" Target="https://www.javatpoint.com/javascript-object-values-method" TargetMode="External"/><Relationship Id="rId56" Type="http://schemas.openxmlformats.org/officeDocument/2006/relationships/hyperlink" Target="https://www.javatpoint.com/javascript-array-lastindexof-method" TargetMode="External"/><Relationship Id="rId77" Type="http://schemas.openxmlformats.org/officeDocument/2006/relationships/hyperlink" Target="https://www.javatpoint.com/javascript-string-concat-method" TargetMode="External"/><Relationship Id="rId100" Type="http://schemas.openxmlformats.org/officeDocument/2006/relationships/hyperlink" Target="https://www.javatpoint.com/javascript-date-getutcdate-method" TargetMode="External"/><Relationship Id="rId105" Type="http://schemas.openxmlformats.org/officeDocument/2006/relationships/hyperlink" Target="https://www.javatpoint.com/javascript-date-getutcmonth-method" TargetMode="External"/><Relationship Id="rId126" Type="http://schemas.openxmlformats.org/officeDocument/2006/relationships/hyperlink" Target="https://www.javatpoint.com/javascript-math-asin-method" TargetMode="External"/><Relationship Id="rId147" Type="http://schemas.openxmlformats.org/officeDocument/2006/relationships/hyperlink" Target="https://www.javatpoint.com/javascript-math-trunc-method" TargetMode="External"/><Relationship Id="rId8" Type="http://schemas.openxmlformats.org/officeDocument/2006/relationships/hyperlink" Target="http://www.javatpoint.com/oprweb/test.jsp?filename=function1js" TargetMode="External"/><Relationship Id="rId51" Type="http://schemas.openxmlformats.org/officeDocument/2006/relationships/hyperlink" Target="https://www.javatpoint.com/javascript-array-includes-method" TargetMode="External"/><Relationship Id="rId72" Type="http://schemas.openxmlformats.org/officeDocument/2006/relationships/hyperlink" Target="https://www.javatpoint.com/javascript-array-values-method" TargetMode="External"/><Relationship Id="rId93" Type="http://schemas.openxmlformats.org/officeDocument/2006/relationships/hyperlink" Target="https://www.javatpoint.com/javascript-date-getday-method" TargetMode="External"/><Relationship Id="rId98" Type="http://schemas.openxmlformats.org/officeDocument/2006/relationships/hyperlink" Target="https://www.javatpoint.com/javascript-date-getmonth-method" TargetMode="External"/><Relationship Id="rId121" Type="http://schemas.openxmlformats.org/officeDocument/2006/relationships/hyperlink" Target="https://www.javatpoint.com/javascript-date-totimestring-method" TargetMode="External"/><Relationship Id="rId142" Type="http://schemas.openxmlformats.org/officeDocument/2006/relationships/hyperlink" Target="https://www.javatpoint.com/javascript-math-sin-method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javatpoint.com/javascript-object-getownpropertysymbols-method" TargetMode="External"/><Relationship Id="rId46" Type="http://schemas.openxmlformats.org/officeDocument/2006/relationships/hyperlink" Target="https://www.javatpoint.com/javascript-array-from-method" TargetMode="External"/><Relationship Id="rId67" Type="http://schemas.openxmlformats.org/officeDocument/2006/relationships/hyperlink" Target="https://www.javatpoint.com/javascript-array-sort-method" TargetMode="External"/><Relationship Id="rId116" Type="http://schemas.openxmlformats.org/officeDocument/2006/relationships/hyperlink" Target="https://www.javatpoint.com/javascript-date-setutcseconds-method" TargetMode="External"/><Relationship Id="rId137" Type="http://schemas.openxmlformats.org/officeDocument/2006/relationships/hyperlink" Target="https://www.javatpoint.com/javascript-math-min-method" TargetMode="External"/><Relationship Id="rId15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6905</Words>
  <Characters>39361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viswanadh</dc:creator>
  <cp:lastModifiedBy>viswanadh</cp:lastModifiedBy>
  <cp:revision>12</cp:revision>
  <dcterms:created xsi:type="dcterms:W3CDTF">2020-04-17T05:20:00Z</dcterms:created>
  <dcterms:modified xsi:type="dcterms:W3CDTF">2020-04-19T08:12:00Z</dcterms:modified>
</cp:coreProperties>
</file>